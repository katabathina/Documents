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33A" w:rsidRPr="00DC6F9B" w:rsidRDefault="00D7633A" w:rsidP="00D7633A">
      <w:pPr>
        <w:shd w:val="clear" w:color="auto" w:fill="FFFFFF"/>
        <w:spacing w:after="150" w:line="312" w:lineRule="atLeast"/>
        <w:jc w:val="center"/>
        <w:textAlignment w:val="baseline"/>
        <w:outlineLvl w:val="0"/>
        <w:rPr>
          <w:rFonts w:ascii="Arial" w:eastAsia="Times New Roman" w:hAnsi="Arial" w:cs="Arial"/>
          <w:b/>
          <w:color w:val="155C8E"/>
          <w:spacing w:val="-15"/>
          <w:kern w:val="36"/>
          <w:sz w:val="24"/>
          <w:szCs w:val="24"/>
          <w:u w:val="single"/>
        </w:rPr>
      </w:pPr>
      <w:r w:rsidRPr="00DC6F9B">
        <w:rPr>
          <w:rFonts w:ascii="Arial" w:eastAsia="Times New Roman" w:hAnsi="Arial" w:cs="Arial"/>
          <w:b/>
          <w:color w:val="155C8E"/>
          <w:spacing w:val="-15"/>
          <w:kern w:val="36"/>
          <w:sz w:val="24"/>
          <w:szCs w:val="24"/>
          <w:u w:val="single"/>
        </w:rPr>
        <w:t>How to Install and Configure ‘Ansible’ Automation Tool for IT Management – Part 1</w:t>
      </w:r>
    </w:p>
    <w:p w:rsidR="008220C0" w:rsidRPr="00DC6F9B" w:rsidRDefault="008220C0" w:rsidP="00D7633A">
      <w:pPr>
        <w:rPr>
          <w:sz w:val="24"/>
          <w:szCs w:val="24"/>
        </w:rPr>
      </w:pPr>
    </w:p>
    <w:p w:rsidR="00D7633A" w:rsidRPr="00DC6F9B" w:rsidRDefault="00D7633A" w:rsidP="00971568">
      <w:pPr>
        <w:ind w:firstLine="720"/>
        <w:jc w:val="both"/>
        <w:rPr>
          <w:rFonts w:ascii="Arial" w:hAnsi="Arial" w:cs="Arial"/>
          <w:color w:val="272727"/>
          <w:sz w:val="24"/>
          <w:szCs w:val="24"/>
          <w:shd w:val="clear" w:color="auto" w:fill="FFFFFF"/>
        </w:rPr>
      </w:pPr>
      <w:r w:rsidRPr="00DC6F9B">
        <w:rPr>
          <w:rFonts w:ascii="Arial" w:hAnsi="Arial" w:cs="Arial"/>
          <w:color w:val="333333"/>
          <w:sz w:val="24"/>
          <w:szCs w:val="24"/>
          <w:bdr w:val="none" w:sz="0" w:space="0" w:color="auto" w:frame="1"/>
          <w:shd w:val="clear" w:color="auto" w:fill="FFFFFF"/>
        </w:rPr>
        <w:t>Ansible</w:t>
      </w:r>
      <w:r w:rsidRPr="00DC6F9B">
        <w:rPr>
          <w:rFonts w:ascii="Arial" w:hAnsi="Arial" w:cs="Arial"/>
          <w:color w:val="272727"/>
          <w:sz w:val="24"/>
          <w:szCs w:val="24"/>
          <w:shd w:val="clear" w:color="auto" w:fill="FFFFFF"/>
        </w:rPr>
        <w:t xml:space="preserve"> is an open source, powerful automation software for configuring, managing and deploying software applications on the nodes without any downtime just by using SSH. Today, most of the IT Automation tools runs as a agent in remote host, but ansible just need a SSH connection and Python (2.4 or later) to be installed on the remote nodes to perform </w:t>
      </w:r>
      <w:proofErr w:type="gramStart"/>
      <w:r w:rsidRPr="00DC6F9B">
        <w:rPr>
          <w:rFonts w:ascii="Arial" w:hAnsi="Arial" w:cs="Arial"/>
          <w:color w:val="272727"/>
          <w:sz w:val="24"/>
          <w:szCs w:val="24"/>
          <w:shd w:val="clear" w:color="auto" w:fill="FFFFFF"/>
        </w:rPr>
        <w:t>it’s</w:t>
      </w:r>
      <w:proofErr w:type="gramEnd"/>
      <w:r w:rsidRPr="00DC6F9B">
        <w:rPr>
          <w:rFonts w:ascii="Arial" w:hAnsi="Arial" w:cs="Arial"/>
          <w:color w:val="272727"/>
          <w:sz w:val="24"/>
          <w:szCs w:val="24"/>
          <w:shd w:val="clear" w:color="auto" w:fill="FFFFFF"/>
        </w:rPr>
        <w:t xml:space="preserve"> action.</w:t>
      </w:r>
    </w:p>
    <w:p w:rsidR="00D7633A" w:rsidRPr="003215EC" w:rsidRDefault="00D7633A" w:rsidP="00DC6F9B">
      <w:pPr>
        <w:pStyle w:val="Heading4"/>
        <w:pBdr>
          <w:bottom w:val="dashed" w:sz="6" w:space="0" w:color="DDDDDD"/>
        </w:pBdr>
        <w:shd w:val="clear" w:color="auto" w:fill="FFFFFF"/>
        <w:spacing w:before="0" w:after="210" w:line="312" w:lineRule="atLeast"/>
        <w:jc w:val="both"/>
        <w:textAlignment w:val="baseline"/>
        <w:rPr>
          <w:rFonts w:ascii="Arial" w:hAnsi="Arial" w:cs="Arial"/>
          <w:bCs w:val="0"/>
          <w:i w:val="0"/>
          <w:color w:val="AA4B80"/>
          <w:spacing w:val="-5"/>
          <w:sz w:val="24"/>
          <w:szCs w:val="24"/>
        </w:rPr>
      </w:pPr>
      <w:r w:rsidRPr="003215EC">
        <w:rPr>
          <w:rFonts w:ascii="Arial" w:hAnsi="Arial" w:cs="Arial"/>
          <w:bCs w:val="0"/>
          <w:i w:val="0"/>
          <w:color w:val="AA4B80"/>
          <w:spacing w:val="-5"/>
          <w:sz w:val="24"/>
          <w:szCs w:val="24"/>
        </w:rPr>
        <w:t>How Ansible Works?</w:t>
      </w:r>
    </w:p>
    <w:p w:rsidR="00D7633A" w:rsidRPr="00DC6F9B" w:rsidRDefault="00D7633A" w:rsidP="00DC6F9B">
      <w:pPr>
        <w:pStyle w:val="NormalWeb"/>
        <w:shd w:val="clear" w:color="auto" w:fill="FFFFFF"/>
        <w:spacing w:before="0" w:beforeAutospacing="0" w:after="240" w:afterAutospacing="0"/>
        <w:jc w:val="both"/>
        <w:textAlignment w:val="baseline"/>
        <w:rPr>
          <w:rFonts w:ascii="Arial" w:hAnsi="Arial" w:cs="Arial"/>
          <w:color w:val="272727"/>
        </w:rPr>
      </w:pPr>
      <w:r w:rsidRPr="00DC6F9B">
        <w:rPr>
          <w:rFonts w:ascii="Arial" w:hAnsi="Arial" w:cs="Arial"/>
          <w:color w:val="272727"/>
        </w:rPr>
        <w:t>There are many similar automation tools available like Puppet, Capistrano, Chef, Salt, Space Walk etc, but Ansible categorize into two types of server: controlling machines and nodes.</w:t>
      </w:r>
    </w:p>
    <w:p w:rsidR="00D7633A" w:rsidRPr="00DC6F9B" w:rsidRDefault="00D7633A" w:rsidP="00DC6F9B">
      <w:pPr>
        <w:pStyle w:val="NormalWeb"/>
        <w:shd w:val="clear" w:color="auto" w:fill="FFFFFF"/>
        <w:spacing w:before="0" w:beforeAutospacing="0" w:after="240" w:afterAutospacing="0"/>
        <w:jc w:val="both"/>
        <w:textAlignment w:val="baseline"/>
        <w:rPr>
          <w:rFonts w:ascii="Arial" w:hAnsi="Arial" w:cs="Arial"/>
          <w:color w:val="272727"/>
        </w:rPr>
      </w:pPr>
      <w:r w:rsidRPr="00DC6F9B">
        <w:rPr>
          <w:rFonts w:ascii="Arial" w:hAnsi="Arial" w:cs="Arial"/>
          <w:color w:val="272727"/>
        </w:rPr>
        <w:t xml:space="preserve">The controlling machine, where Ansible is installed and Nodes are managed by this controlling machine over SSH. The </w:t>
      </w:r>
      <w:proofErr w:type="gramStart"/>
      <w:r w:rsidRPr="00DC6F9B">
        <w:rPr>
          <w:rFonts w:ascii="Arial" w:hAnsi="Arial" w:cs="Arial"/>
          <w:color w:val="272727"/>
        </w:rPr>
        <w:t>location of nodes are</w:t>
      </w:r>
      <w:proofErr w:type="gramEnd"/>
      <w:r w:rsidRPr="00DC6F9B">
        <w:rPr>
          <w:rFonts w:ascii="Arial" w:hAnsi="Arial" w:cs="Arial"/>
          <w:color w:val="272727"/>
        </w:rPr>
        <w:t xml:space="preserve"> specified by controlling machine through its inventory.</w:t>
      </w:r>
    </w:p>
    <w:p w:rsidR="00D7633A" w:rsidRPr="00DC6F9B" w:rsidRDefault="00D7633A" w:rsidP="00DC6F9B">
      <w:pPr>
        <w:pStyle w:val="NormalWeb"/>
        <w:shd w:val="clear" w:color="auto" w:fill="FFFFFF"/>
        <w:spacing w:before="0" w:beforeAutospacing="0" w:after="240" w:afterAutospacing="0"/>
        <w:jc w:val="both"/>
        <w:textAlignment w:val="baseline"/>
        <w:rPr>
          <w:rFonts w:ascii="Arial" w:hAnsi="Arial" w:cs="Arial"/>
          <w:color w:val="272727"/>
        </w:rPr>
      </w:pPr>
      <w:r w:rsidRPr="00DC6F9B">
        <w:rPr>
          <w:rFonts w:ascii="Arial" w:hAnsi="Arial" w:cs="Arial"/>
          <w:color w:val="272727"/>
        </w:rPr>
        <w:t>The controlling machine (Ansible) deploys modules to nodes using SSH protocol and these modules are stored temporarily on remote nodes and communicate with the Ansible machine through a JSON connection over the standard output.</w:t>
      </w:r>
    </w:p>
    <w:p w:rsidR="00D7633A" w:rsidRPr="00DC6F9B" w:rsidRDefault="00D7633A" w:rsidP="00DC6F9B">
      <w:pPr>
        <w:pStyle w:val="NormalWeb"/>
        <w:shd w:val="clear" w:color="auto" w:fill="FFFFFF"/>
        <w:spacing w:before="0" w:beforeAutospacing="0" w:after="240" w:afterAutospacing="0"/>
        <w:jc w:val="both"/>
        <w:textAlignment w:val="baseline"/>
        <w:rPr>
          <w:rFonts w:ascii="Arial" w:hAnsi="Arial" w:cs="Arial"/>
          <w:color w:val="272727"/>
        </w:rPr>
      </w:pPr>
      <w:r w:rsidRPr="00DC6F9B">
        <w:rPr>
          <w:rFonts w:ascii="Arial" w:hAnsi="Arial" w:cs="Arial"/>
          <w:color w:val="272727"/>
        </w:rPr>
        <w:t>Ansible is agent-less, that means no need of any agent installation on remote nodes, so it means there are no any background daemons or programs are executing for Ansible, when it’s not managing any nodes.</w:t>
      </w:r>
    </w:p>
    <w:p w:rsidR="00D7633A" w:rsidRPr="00DC6F9B" w:rsidRDefault="00D7633A" w:rsidP="00DC6F9B">
      <w:pPr>
        <w:pStyle w:val="NormalWeb"/>
        <w:shd w:val="clear" w:color="auto" w:fill="FFFFFF"/>
        <w:spacing w:before="0" w:beforeAutospacing="0" w:after="240" w:afterAutospacing="0"/>
        <w:jc w:val="both"/>
        <w:textAlignment w:val="baseline"/>
        <w:rPr>
          <w:rFonts w:ascii="Arial" w:hAnsi="Arial" w:cs="Arial"/>
          <w:color w:val="272727"/>
        </w:rPr>
      </w:pPr>
      <w:r w:rsidRPr="00DC6F9B">
        <w:rPr>
          <w:rFonts w:ascii="Arial" w:hAnsi="Arial" w:cs="Arial"/>
          <w:color w:val="272727"/>
        </w:rPr>
        <w:t xml:space="preserve">Ansible can handle 100’s of nodes from a single system over SSH connection and the entire operation can be handled and executed by one single command ‘ansible’. But, in some cases, where you required </w:t>
      </w:r>
      <w:proofErr w:type="gramStart"/>
      <w:r w:rsidRPr="00DC6F9B">
        <w:rPr>
          <w:rFonts w:ascii="Arial" w:hAnsi="Arial" w:cs="Arial"/>
          <w:color w:val="272727"/>
        </w:rPr>
        <w:t>to execute</w:t>
      </w:r>
      <w:proofErr w:type="gramEnd"/>
      <w:r w:rsidRPr="00DC6F9B">
        <w:rPr>
          <w:rFonts w:ascii="Arial" w:hAnsi="Arial" w:cs="Arial"/>
          <w:color w:val="272727"/>
        </w:rPr>
        <w:t xml:space="preserve"> multiple commands for a deployment, here we can build playbooks.</w:t>
      </w:r>
    </w:p>
    <w:p w:rsidR="00D7633A" w:rsidRPr="00DC6F9B" w:rsidRDefault="00D7633A" w:rsidP="00DC6F9B">
      <w:pPr>
        <w:pStyle w:val="NormalWeb"/>
        <w:shd w:val="clear" w:color="auto" w:fill="FFFFFF"/>
        <w:spacing w:before="0" w:beforeAutospacing="0" w:after="240" w:afterAutospacing="0"/>
        <w:jc w:val="both"/>
        <w:textAlignment w:val="baseline"/>
        <w:rPr>
          <w:rFonts w:ascii="Arial" w:hAnsi="Arial" w:cs="Arial"/>
          <w:color w:val="272727"/>
        </w:rPr>
      </w:pPr>
      <w:r w:rsidRPr="00DC6F9B">
        <w:rPr>
          <w:rFonts w:ascii="Arial" w:hAnsi="Arial" w:cs="Arial"/>
          <w:color w:val="272727"/>
        </w:rPr>
        <w:t xml:space="preserve">Playbooks are bunch of commands which can perform multiple tasks and each </w:t>
      </w:r>
      <w:proofErr w:type="gramStart"/>
      <w:r w:rsidRPr="00DC6F9B">
        <w:rPr>
          <w:rFonts w:ascii="Arial" w:hAnsi="Arial" w:cs="Arial"/>
          <w:color w:val="272727"/>
        </w:rPr>
        <w:t>playbooks</w:t>
      </w:r>
      <w:proofErr w:type="gramEnd"/>
      <w:r w:rsidRPr="00DC6F9B">
        <w:rPr>
          <w:rFonts w:ascii="Arial" w:hAnsi="Arial" w:cs="Arial"/>
          <w:color w:val="272727"/>
        </w:rPr>
        <w:t xml:space="preserve"> are in YAML file format.</w:t>
      </w:r>
    </w:p>
    <w:p w:rsidR="00D7633A" w:rsidRPr="00DC6F9B" w:rsidRDefault="00D7633A" w:rsidP="00DC6F9B">
      <w:pPr>
        <w:pStyle w:val="Heading4"/>
        <w:pBdr>
          <w:bottom w:val="dashed" w:sz="6" w:space="0" w:color="DDDDDD"/>
        </w:pBdr>
        <w:shd w:val="clear" w:color="auto" w:fill="FFFFFF"/>
        <w:spacing w:before="0" w:after="234" w:line="312" w:lineRule="atLeast"/>
        <w:jc w:val="both"/>
        <w:textAlignment w:val="baseline"/>
        <w:rPr>
          <w:rFonts w:ascii="Arial" w:hAnsi="Arial" w:cs="Arial"/>
          <w:b w:val="0"/>
          <w:bCs w:val="0"/>
          <w:color w:val="AA4B80"/>
          <w:spacing w:val="-5"/>
          <w:sz w:val="24"/>
          <w:szCs w:val="24"/>
        </w:rPr>
      </w:pPr>
      <w:r w:rsidRPr="00DC6F9B">
        <w:rPr>
          <w:rFonts w:ascii="Arial" w:hAnsi="Arial" w:cs="Arial"/>
          <w:b w:val="0"/>
          <w:bCs w:val="0"/>
          <w:color w:val="AA4B80"/>
          <w:spacing w:val="-5"/>
          <w:sz w:val="24"/>
          <w:szCs w:val="24"/>
        </w:rPr>
        <w:t>What’s the Use of Ansible</w:t>
      </w:r>
    </w:p>
    <w:p w:rsidR="00D7633A" w:rsidRPr="00DC6F9B" w:rsidRDefault="00D7633A" w:rsidP="00DC6F9B">
      <w:pPr>
        <w:pStyle w:val="NormalWeb"/>
        <w:shd w:val="clear" w:color="auto" w:fill="FFFFFF"/>
        <w:spacing w:before="0" w:beforeAutospacing="0" w:after="0" w:afterAutospacing="0"/>
        <w:jc w:val="both"/>
        <w:textAlignment w:val="baseline"/>
        <w:rPr>
          <w:rFonts w:ascii="Arial" w:hAnsi="Arial" w:cs="Arial"/>
          <w:color w:val="272727"/>
        </w:rPr>
      </w:pPr>
      <w:r w:rsidRPr="00DC6F9B">
        <w:rPr>
          <w:rStyle w:val="Strong"/>
          <w:rFonts w:ascii="inherit" w:hAnsi="inherit" w:cs="Arial"/>
          <w:b w:val="0"/>
          <w:bCs w:val="0"/>
          <w:color w:val="333333"/>
          <w:bdr w:val="none" w:sz="0" w:space="0" w:color="auto" w:frame="1"/>
        </w:rPr>
        <w:t>Ansible</w:t>
      </w:r>
      <w:r w:rsidRPr="00DC6F9B">
        <w:rPr>
          <w:rFonts w:ascii="Arial" w:hAnsi="Arial" w:cs="Arial"/>
          <w:color w:val="272727"/>
        </w:rPr>
        <w:t> can be used in IT infrastructure to manage and deploy software applications to remote nodes. For example, let’s say you need to deploy a single software or multiple software to 100’s of nodes by a single command, here ansible comes into picture, with the help of Ansible you can deploy as many as applications to many nodes with one single command, but you must have a little programming knowledge for understanding the ansible scripts.</w:t>
      </w:r>
    </w:p>
    <w:p w:rsidR="00D7633A" w:rsidRPr="00DC6F9B" w:rsidRDefault="00D7633A" w:rsidP="00DC6F9B">
      <w:pPr>
        <w:pStyle w:val="NormalWeb"/>
        <w:shd w:val="clear" w:color="auto" w:fill="FFFFFF"/>
        <w:spacing w:before="0" w:beforeAutospacing="0" w:after="0" w:afterAutospacing="0"/>
        <w:jc w:val="both"/>
        <w:textAlignment w:val="baseline"/>
        <w:rPr>
          <w:rFonts w:ascii="Arial" w:hAnsi="Arial" w:cs="Arial"/>
          <w:color w:val="272727"/>
        </w:rPr>
      </w:pPr>
      <w:r w:rsidRPr="00DC6F9B">
        <w:rPr>
          <w:rFonts w:ascii="Arial" w:hAnsi="Arial" w:cs="Arial"/>
          <w:color w:val="272727"/>
        </w:rPr>
        <w:t>We’ve compiled a series on Ansible, title ‘</w:t>
      </w:r>
      <w:r w:rsidRPr="00DC6F9B">
        <w:rPr>
          <w:rStyle w:val="Strong"/>
          <w:rFonts w:ascii="inherit" w:hAnsi="inherit" w:cs="Arial"/>
          <w:b w:val="0"/>
          <w:bCs w:val="0"/>
          <w:color w:val="333333"/>
          <w:bdr w:val="none" w:sz="0" w:space="0" w:color="auto" w:frame="1"/>
        </w:rPr>
        <w:t>Preparation for the Deployment of your IT Infrastructure with Ansible IT Automation Tool</w:t>
      </w:r>
      <w:r w:rsidRPr="00DC6F9B">
        <w:rPr>
          <w:rFonts w:ascii="Arial" w:hAnsi="Arial" w:cs="Arial"/>
          <w:color w:val="272727"/>
        </w:rPr>
        <w:t>‘, through parts 1-4 and covers the following topics.</w:t>
      </w:r>
    </w:p>
    <w:p w:rsidR="00D7633A" w:rsidRPr="00DC6F9B" w:rsidRDefault="00D7633A" w:rsidP="00DC6F9B">
      <w:pPr>
        <w:pStyle w:val="NormalWeb"/>
        <w:shd w:val="clear" w:color="auto" w:fill="FFFFFF"/>
        <w:spacing w:before="0" w:beforeAutospacing="0" w:after="240" w:afterAutospacing="0"/>
        <w:jc w:val="both"/>
        <w:textAlignment w:val="baseline"/>
        <w:rPr>
          <w:rFonts w:ascii="Arial" w:hAnsi="Arial" w:cs="Arial"/>
          <w:color w:val="272727"/>
          <w:shd w:val="clear" w:color="auto" w:fill="FFFFFF"/>
        </w:rPr>
      </w:pPr>
    </w:p>
    <w:p w:rsidR="00D7633A" w:rsidRPr="00DC6F9B" w:rsidRDefault="00D7633A" w:rsidP="00DC6F9B">
      <w:pPr>
        <w:pStyle w:val="NormalWeb"/>
        <w:shd w:val="clear" w:color="auto" w:fill="FFFFFF"/>
        <w:spacing w:before="0" w:beforeAutospacing="0" w:after="240" w:afterAutospacing="0"/>
        <w:ind w:firstLine="720"/>
        <w:jc w:val="both"/>
        <w:textAlignment w:val="baseline"/>
        <w:rPr>
          <w:rFonts w:ascii="Arial" w:hAnsi="Arial" w:cs="Arial"/>
          <w:color w:val="272727"/>
        </w:rPr>
      </w:pPr>
      <w:r w:rsidRPr="00DC6F9B">
        <w:rPr>
          <w:rFonts w:ascii="Arial" w:hAnsi="Arial" w:cs="Arial"/>
          <w:color w:val="272727"/>
          <w:shd w:val="clear" w:color="auto" w:fill="FFFFFF"/>
        </w:rPr>
        <w:t>In this article, we will show you how to install ‘Ansible’ on RHEL/CentOS 7/6, Fedora 21-19, Ubuntu 14.10-13.04 and Debian 7/6 systems and also we will go through some basics on how how to manage a server by installing packages, applying updates and much more from basic to pro.</w:t>
      </w:r>
    </w:p>
    <w:p w:rsidR="00D7633A" w:rsidRPr="00DC6F9B" w:rsidRDefault="00D7633A" w:rsidP="00DC6F9B">
      <w:pPr>
        <w:pStyle w:val="Heading4"/>
        <w:pBdr>
          <w:bottom w:val="dashed" w:sz="6" w:space="0" w:color="DDDDDD"/>
        </w:pBdr>
        <w:shd w:val="clear" w:color="auto" w:fill="FFFFFF"/>
        <w:spacing w:before="0" w:after="234" w:line="312" w:lineRule="atLeast"/>
        <w:jc w:val="both"/>
        <w:textAlignment w:val="baseline"/>
        <w:rPr>
          <w:rFonts w:ascii="Arial" w:hAnsi="Arial" w:cs="Arial"/>
          <w:b w:val="0"/>
          <w:bCs w:val="0"/>
          <w:color w:val="AA4B80"/>
          <w:spacing w:val="-5"/>
          <w:sz w:val="24"/>
          <w:szCs w:val="24"/>
        </w:rPr>
      </w:pPr>
      <w:r w:rsidRPr="00DC6F9B">
        <w:rPr>
          <w:rFonts w:ascii="Arial" w:hAnsi="Arial" w:cs="Arial"/>
          <w:b w:val="0"/>
          <w:bCs w:val="0"/>
          <w:color w:val="AA4B80"/>
          <w:spacing w:val="-5"/>
          <w:sz w:val="24"/>
          <w:szCs w:val="24"/>
        </w:rPr>
        <w:t>Prerequisites</w:t>
      </w:r>
    </w:p>
    <w:p w:rsidR="00D7633A" w:rsidRPr="00DC6F9B" w:rsidRDefault="00D7633A" w:rsidP="00DC6F9B">
      <w:pPr>
        <w:pStyle w:val="Heading4"/>
        <w:pBdr>
          <w:bottom w:val="dashed" w:sz="6" w:space="0" w:color="DDDDDD"/>
        </w:pBdr>
        <w:shd w:val="clear" w:color="auto" w:fill="FFFFFF"/>
        <w:spacing w:before="0" w:after="234" w:line="312" w:lineRule="atLeast"/>
        <w:jc w:val="both"/>
        <w:textAlignment w:val="baseline"/>
        <w:rPr>
          <w:rFonts w:ascii="Arial" w:hAnsi="Arial" w:cs="Arial"/>
          <w:b w:val="0"/>
          <w:bCs w:val="0"/>
          <w:i w:val="0"/>
          <w:color w:val="AA4B80"/>
          <w:spacing w:val="-5"/>
          <w:sz w:val="24"/>
          <w:szCs w:val="24"/>
        </w:rPr>
      </w:pPr>
    </w:p>
    <w:p w:rsidR="00D7633A" w:rsidRPr="00DC6F9B" w:rsidRDefault="00D7633A" w:rsidP="00DC6F9B">
      <w:pPr>
        <w:pStyle w:val="Heading4"/>
        <w:numPr>
          <w:ilvl w:val="0"/>
          <w:numId w:val="2"/>
        </w:numPr>
        <w:pBdr>
          <w:bottom w:val="dashed" w:sz="6" w:space="0" w:color="DDDDDD"/>
        </w:pBdr>
        <w:shd w:val="clear" w:color="auto" w:fill="FFFFFF"/>
        <w:spacing w:before="0" w:after="234" w:line="312" w:lineRule="atLeast"/>
        <w:jc w:val="both"/>
        <w:textAlignment w:val="baseline"/>
        <w:rPr>
          <w:rFonts w:ascii="inherit" w:hAnsi="inherit" w:cs="Arial"/>
          <w:b w:val="0"/>
          <w:bCs w:val="0"/>
          <w:i w:val="0"/>
          <w:color w:val="272727"/>
          <w:sz w:val="24"/>
          <w:szCs w:val="24"/>
        </w:rPr>
      </w:pPr>
      <w:r w:rsidRPr="00DC6F9B">
        <w:rPr>
          <w:rFonts w:ascii="inherit" w:hAnsi="inherit" w:cs="Arial"/>
          <w:b w:val="0"/>
          <w:i w:val="0"/>
          <w:color w:val="333333"/>
          <w:sz w:val="24"/>
          <w:szCs w:val="24"/>
          <w:bdr w:val="none" w:sz="0" w:space="0" w:color="auto" w:frame="1"/>
        </w:rPr>
        <w:t>Operating System</w:t>
      </w:r>
      <w:r w:rsidRPr="00DC6F9B">
        <w:rPr>
          <w:rFonts w:ascii="inherit" w:hAnsi="inherit" w:cs="Arial"/>
          <w:b w:val="0"/>
          <w:i w:val="0"/>
          <w:color w:val="272727"/>
          <w:sz w:val="24"/>
          <w:szCs w:val="24"/>
        </w:rPr>
        <w:t>: RHEL/CentOS/Fedora and Ubuntu/Debian/Linux Mint</w:t>
      </w:r>
    </w:p>
    <w:p w:rsidR="00D7633A" w:rsidRPr="00DC6F9B" w:rsidRDefault="00D7633A" w:rsidP="00DC6F9B">
      <w:pPr>
        <w:numPr>
          <w:ilvl w:val="0"/>
          <w:numId w:val="2"/>
        </w:numPr>
        <w:shd w:val="clear" w:color="auto" w:fill="FFFFFF"/>
        <w:spacing w:after="0" w:line="240" w:lineRule="auto"/>
        <w:ind w:left="502"/>
        <w:jc w:val="both"/>
        <w:textAlignment w:val="baseline"/>
        <w:rPr>
          <w:rFonts w:ascii="inherit" w:hAnsi="inherit" w:cs="Arial"/>
          <w:color w:val="272727"/>
          <w:sz w:val="24"/>
          <w:szCs w:val="24"/>
        </w:rPr>
      </w:pPr>
      <w:r w:rsidRPr="00DC6F9B">
        <w:rPr>
          <w:rFonts w:ascii="inherit" w:hAnsi="inherit" w:cs="Arial"/>
          <w:b/>
          <w:color w:val="333333"/>
          <w:sz w:val="24"/>
          <w:szCs w:val="24"/>
          <w:bdr w:val="none" w:sz="0" w:space="0" w:color="auto" w:frame="1"/>
        </w:rPr>
        <w:t>Ji</w:t>
      </w:r>
      <w:r w:rsidRPr="00DC6F9B">
        <w:rPr>
          <w:rFonts w:ascii="inherit" w:hAnsi="inherit" w:cs="Arial"/>
          <w:color w:val="333333"/>
          <w:sz w:val="24"/>
          <w:szCs w:val="24"/>
          <w:bdr w:val="none" w:sz="0" w:space="0" w:color="auto" w:frame="1"/>
        </w:rPr>
        <w:t>nja2</w:t>
      </w:r>
      <w:r w:rsidRPr="00DC6F9B">
        <w:rPr>
          <w:rFonts w:ascii="inherit" w:hAnsi="inherit" w:cs="Arial"/>
          <w:color w:val="272727"/>
          <w:sz w:val="24"/>
          <w:szCs w:val="24"/>
        </w:rPr>
        <w:t>: A modern, fast and easy to use stand-alone template engine for Python.</w:t>
      </w:r>
    </w:p>
    <w:p w:rsidR="00D7633A" w:rsidRPr="00DC6F9B" w:rsidRDefault="00D7633A" w:rsidP="00DC6F9B">
      <w:pPr>
        <w:numPr>
          <w:ilvl w:val="0"/>
          <w:numId w:val="2"/>
        </w:numPr>
        <w:shd w:val="clear" w:color="auto" w:fill="FFFFFF"/>
        <w:spacing w:after="0" w:line="240" w:lineRule="auto"/>
        <w:ind w:left="502"/>
        <w:jc w:val="both"/>
        <w:textAlignment w:val="baseline"/>
        <w:rPr>
          <w:rFonts w:ascii="inherit" w:hAnsi="inherit" w:cs="Arial"/>
          <w:color w:val="272727"/>
          <w:sz w:val="24"/>
          <w:szCs w:val="24"/>
        </w:rPr>
      </w:pPr>
      <w:r w:rsidRPr="00DC6F9B">
        <w:rPr>
          <w:rFonts w:ascii="inherit" w:hAnsi="inherit" w:cs="Arial"/>
          <w:color w:val="333333"/>
          <w:sz w:val="24"/>
          <w:szCs w:val="24"/>
          <w:bdr w:val="none" w:sz="0" w:space="0" w:color="auto" w:frame="1"/>
        </w:rPr>
        <w:t>PyYAML</w:t>
      </w:r>
      <w:r w:rsidRPr="00DC6F9B">
        <w:rPr>
          <w:rFonts w:ascii="inherit" w:hAnsi="inherit" w:cs="Arial"/>
          <w:color w:val="272727"/>
          <w:sz w:val="24"/>
          <w:szCs w:val="24"/>
        </w:rPr>
        <w:t>: A YAML parser and emitter for the Python programming language.</w:t>
      </w:r>
    </w:p>
    <w:p w:rsidR="00D7633A" w:rsidRPr="00DC6F9B" w:rsidRDefault="00D7633A" w:rsidP="00DC6F9B">
      <w:pPr>
        <w:numPr>
          <w:ilvl w:val="0"/>
          <w:numId w:val="2"/>
        </w:numPr>
        <w:shd w:val="clear" w:color="auto" w:fill="FFFFFF"/>
        <w:spacing w:after="0" w:line="240" w:lineRule="auto"/>
        <w:ind w:left="502"/>
        <w:jc w:val="both"/>
        <w:textAlignment w:val="baseline"/>
        <w:rPr>
          <w:rFonts w:ascii="inherit" w:hAnsi="inherit" w:cs="Arial"/>
          <w:color w:val="272727"/>
          <w:sz w:val="24"/>
          <w:szCs w:val="24"/>
        </w:rPr>
      </w:pPr>
      <w:proofErr w:type="gramStart"/>
      <w:r w:rsidRPr="00DC6F9B">
        <w:rPr>
          <w:rFonts w:ascii="inherit" w:hAnsi="inherit" w:cs="Arial"/>
          <w:color w:val="333333"/>
          <w:sz w:val="24"/>
          <w:szCs w:val="24"/>
          <w:bdr w:val="none" w:sz="0" w:space="0" w:color="auto" w:frame="1"/>
        </w:rPr>
        <w:t>parmiko</w:t>
      </w:r>
      <w:proofErr w:type="gramEnd"/>
      <w:r w:rsidRPr="00DC6F9B">
        <w:rPr>
          <w:rFonts w:ascii="inherit" w:hAnsi="inherit" w:cs="Arial"/>
          <w:color w:val="272727"/>
          <w:sz w:val="24"/>
          <w:szCs w:val="24"/>
        </w:rPr>
        <w:t>: A native Python SSHv2 channel library.</w:t>
      </w:r>
    </w:p>
    <w:p w:rsidR="00D7633A" w:rsidRPr="00DC6F9B" w:rsidRDefault="00D7633A" w:rsidP="00DC6F9B">
      <w:pPr>
        <w:numPr>
          <w:ilvl w:val="0"/>
          <w:numId w:val="2"/>
        </w:numPr>
        <w:shd w:val="clear" w:color="auto" w:fill="FFFFFF"/>
        <w:spacing w:after="0" w:line="240" w:lineRule="auto"/>
        <w:ind w:left="502"/>
        <w:jc w:val="both"/>
        <w:textAlignment w:val="baseline"/>
        <w:rPr>
          <w:rFonts w:ascii="inherit" w:hAnsi="inherit" w:cs="Arial"/>
          <w:color w:val="272727"/>
          <w:sz w:val="24"/>
          <w:szCs w:val="24"/>
        </w:rPr>
      </w:pPr>
      <w:r w:rsidRPr="00DC6F9B">
        <w:rPr>
          <w:rFonts w:ascii="inherit" w:hAnsi="inherit" w:cs="Arial"/>
          <w:color w:val="333333"/>
          <w:sz w:val="24"/>
          <w:szCs w:val="24"/>
          <w:bdr w:val="none" w:sz="0" w:space="0" w:color="auto" w:frame="1"/>
        </w:rPr>
        <w:t>httplib2</w:t>
      </w:r>
      <w:r w:rsidRPr="00DC6F9B">
        <w:rPr>
          <w:rFonts w:ascii="inherit" w:hAnsi="inherit" w:cs="Arial"/>
          <w:color w:val="272727"/>
          <w:sz w:val="24"/>
          <w:szCs w:val="24"/>
        </w:rPr>
        <w:t>: A comprehensive HTTP client library.</w:t>
      </w:r>
    </w:p>
    <w:p w:rsidR="00D7633A" w:rsidRPr="00DC6F9B" w:rsidRDefault="00D7633A" w:rsidP="00DC6F9B">
      <w:pPr>
        <w:numPr>
          <w:ilvl w:val="0"/>
          <w:numId w:val="2"/>
        </w:numPr>
        <w:shd w:val="clear" w:color="auto" w:fill="FFFFFF"/>
        <w:spacing w:after="0" w:line="240" w:lineRule="auto"/>
        <w:ind w:left="502"/>
        <w:jc w:val="both"/>
        <w:textAlignment w:val="baseline"/>
        <w:rPr>
          <w:rFonts w:ascii="inherit" w:hAnsi="inherit" w:cs="Arial"/>
          <w:color w:val="272727"/>
          <w:sz w:val="24"/>
          <w:szCs w:val="24"/>
        </w:rPr>
      </w:pPr>
      <w:proofErr w:type="gramStart"/>
      <w:r w:rsidRPr="00DC6F9B">
        <w:rPr>
          <w:rFonts w:ascii="inherit" w:hAnsi="inherit" w:cs="Arial"/>
          <w:color w:val="333333"/>
          <w:sz w:val="24"/>
          <w:szCs w:val="24"/>
          <w:bdr w:val="none" w:sz="0" w:space="0" w:color="auto" w:frame="1"/>
        </w:rPr>
        <w:t>sshpass</w:t>
      </w:r>
      <w:proofErr w:type="gramEnd"/>
      <w:r w:rsidRPr="00DC6F9B">
        <w:rPr>
          <w:rFonts w:ascii="inherit" w:hAnsi="inherit" w:cs="Arial"/>
          <w:color w:val="272727"/>
          <w:sz w:val="24"/>
          <w:szCs w:val="24"/>
        </w:rPr>
        <w:t>: A non-interactive ssh password authentication.</w:t>
      </w:r>
    </w:p>
    <w:p w:rsidR="00D7633A" w:rsidRPr="00DC6F9B" w:rsidRDefault="00D7633A" w:rsidP="00DC6F9B">
      <w:pPr>
        <w:jc w:val="both"/>
        <w:rPr>
          <w:rFonts w:ascii="inherit" w:hAnsi="inherit" w:cs="Arial"/>
          <w:color w:val="272727"/>
          <w:sz w:val="24"/>
          <w:szCs w:val="24"/>
        </w:rPr>
      </w:pPr>
      <w:r w:rsidRPr="00DC6F9B">
        <w:rPr>
          <w:rFonts w:ascii="inherit" w:hAnsi="inherit" w:cs="Arial"/>
          <w:color w:val="272727"/>
          <w:sz w:val="24"/>
          <w:szCs w:val="24"/>
        </w:rPr>
        <w:br w:type="page"/>
      </w:r>
    </w:p>
    <w:p w:rsidR="00D7633A" w:rsidRPr="00DC6F9B" w:rsidRDefault="00D7633A" w:rsidP="00DC6F9B">
      <w:pPr>
        <w:pStyle w:val="Heading4"/>
        <w:pBdr>
          <w:bottom w:val="dashed" w:sz="6" w:space="0" w:color="DDDDDD"/>
        </w:pBdr>
        <w:shd w:val="clear" w:color="auto" w:fill="FFFFFF"/>
        <w:spacing w:before="0" w:after="210" w:line="312" w:lineRule="atLeast"/>
        <w:jc w:val="both"/>
        <w:textAlignment w:val="baseline"/>
        <w:rPr>
          <w:rFonts w:ascii="Arial" w:hAnsi="Arial" w:cs="Arial"/>
          <w:b w:val="0"/>
          <w:bCs w:val="0"/>
          <w:color w:val="AA4B80"/>
          <w:spacing w:val="-5"/>
          <w:sz w:val="24"/>
          <w:szCs w:val="24"/>
        </w:rPr>
      </w:pPr>
      <w:r w:rsidRPr="00DC6F9B">
        <w:rPr>
          <w:rFonts w:ascii="Arial" w:hAnsi="Arial" w:cs="Arial"/>
          <w:b w:val="0"/>
          <w:bCs w:val="0"/>
          <w:color w:val="AA4B80"/>
          <w:spacing w:val="-5"/>
          <w:sz w:val="24"/>
          <w:szCs w:val="24"/>
        </w:rPr>
        <w:lastRenderedPageBreak/>
        <w:t>My Environment Setup</w:t>
      </w:r>
    </w:p>
    <w:p w:rsidR="00D7633A" w:rsidRPr="00DC6F9B" w:rsidRDefault="00D7633A" w:rsidP="00DC6F9B">
      <w:pPr>
        <w:pStyle w:val="Heading5"/>
        <w:pBdr>
          <w:bottom w:val="dashed" w:sz="6" w:space="0" w:color="DDDDDD"/>
        </w:pBdr>
        <w:shd w:val="clear" w:color="auto" w:fill="FFFFFF"/>
        <w:spacing w:before="0" w:after="210" w:line="312" w:lineRule="atLeast"/>
        <w:jc w:val="both"/>
        <w:textAlignment w:val="baseline"/>
        <w:rPr>
          <w:rFonts w:ascii="Arial" w:hAnsi="Arial" w:cs="Arial"/>
          <w:b/>
          <w:bCs/>
          <w:color w:val="444444"/>
          <w:sz w:val="24"/>
          <w:szCs w:val="24"/>
        </w:rPr>
      </w:pPr>
      <w:r w:rsidRPr="00DC6F9B">
        <w:rPr>
          <w:rFonts w:ascii="Arial" w:hAnsi="Arial" w:cs="Arial"/>
          <w:b/>
          <w:bCs/>
          <w:color w:val="444444"/>
          <w:sz w:val="24"/>
          <w:szCs w:val="24"/>
        </w:rPr>
        <w:t>Controlling Machine – Ansible</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jc w:val="both"/>
        <w:textAlignment w:val="baseline"/>
        <w:rPr>
          <w:rFonts w:ascii="Courier" w:hAnsi="Courier"/>
          <w:color w:val="FFFFFF"/>
          <w:sz w:val="24"/>
          <w:szCs w:val="24"/>
        </w:rPr>
      </w:pPr>
      <w:r w:rsidRPr="00DC6F9B">
        <w:rPr>
          <w:rFonts w:ascii="Courier" w:hAnsi="Courier"/>
          <w:color w:val="FFFFFF"/>
          <w:sz w:val="24"/>
          <w:szCs w:val="24"/>
        </w:rPr>
        <w:t xml:space="preserve">Operating </w:t>
      </w:r>
      <w:proofErr w:type="gramStart"/>
      <w:r w:rsidRPr="00DC6F9B">
        <w:rPr>
          <w:rFonts w:ascii="Courier" w:hAnsi="Courier"/>
          <w:color w:val="FFFFFF"/>
          <w:sz w:val="24"/>
          <w:szCs w:val="24"/>
        </w:rPr>
        <w:t>System :</w:t>
      </w:r>
      <w:proofErr w:type="gramEnd"/>
      <w:r w:rsidRPr="00DC6F9B">
        <w:rPr>
          <w:rFonts w:ascii="Courier" w:hAnsi="Courier"/>
          <w:color w:val="FFFFFF"/>
          <w:sz w:val="24"/>
          <w:szCs w:val="24"/>
        </w:rPr>
        <w:tab/>
        <w:t>Linux Mint 17.1 Rebecca</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jc w:val="both"/>
        <w:textAlignment w:val="baseline"/>
        <w:rPr>
          <w:rFonts w:ascii="Courier" w:hAnsi="Courier"/>
          <w:color w:val="FFFFFF"/>
          <w:sz w:val="24"/>
          <w:szCs w:val="24"/>
        </w:rPr>
      </w:pPr>
      <w:r w:rsidRPr="00DC6F9B">
        <w:rPr>
          <w:rFonts w:ascii="Courier" w:hAnsi="Courier"/>
          <w:color w:val="FFFFFF"/>
          <w:sz w:val="24"/>
          <w:szCs w:val="24"/>
        </w:rPr>
        <w:t>IP Address</w:t>
      </w:r>
      <w:r w:rsidRPr="00DC6F9B">
        <w:rPr>
          <w:rFonts w:ascii="Courier" w:hAnsi="Courier"/>
          <w:color w:val="FFFFFF"/>
          <w:sz w:val="24"/>
          <w:szCs w:val="24"/>
        </w:rPr>
        <w:tab/>
        <w:t xml:space="preserve"> :</w:t>
      </w:r>
      <w:r w:rsidRPr="00DC6F9B">
        <w:rPr>
          <w:rFonts w:ascii="Courier" w:hAnsi="Courier"/>
          <w:color w:val="FFFFFF"/>
          <w:sz w:val="24"/>
          <w:szCs w:val="24"/>
        </w:rPr>
        <w:tab/>
        <w:t>192.168.0.254</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jc w:val="both"/>
        <w:textAlignment w:val="baseline"/>
        <w:rPr>
          <w:rFonts w:ascii="Courier" w:hAnsi="Courier"/>
          <w:color w:val="FFFFFF"/>
          <w:sz w:val="24"/>
          <w:szCs w:val="24"/>
        </w:rPr>
      </w:pPr>
      <w:r w:rsidRPr="00DC6F9B">
        <w:rPr>
          <w:rFonts w:ascii="Courier" w:hAnsi="Courier"/>
          <w:color w:val="FFFFFF"/>
          <w:sz w:val="24"/>
          <w:szCs w:val="24"/>
        </w:rPr>
        <w:t>Host-name</w:t>
      </w:r>
      <w:r w:rsidRPr="00DC6F9B">
        <w:rPr>
          <w:rFonts w:ascii="Courier" w:hAnsi="Courier"/>
          <w:color w:val="FFFFFF"/>
          <w:sz w:val="24"/>
          <w:szCs w:val="24"/>
        </w:rPr>
        <w:tab/>
        <w:t xml:space="preserve"> :</w:t>
      </w:r>
      <w:r w:rsidRPr="00DC6F9B">
        <w:rPr>
          <w:rFonts w:ascii="Courier" w:hAnsi="Courier"/>
          <w:color w:val="FFFFFF"/>
          <w:sz w:val="24"/>
          <w:szCs w:val="24"/>
        </w:rPr>
        <w:tab/>
        <w:t>tecmint.instrcutor.com</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jc w:val="both"/>
        <w:textAlignment w:val="baseline"/>
        <w:rPr>
          <w:rFonts w:ascii="Courier" w:hAnsi="Courier"/>
          <w:color w:val="FFFFFF"/>
          <w:sz w:val="24"/>
          <w:szCs w:val="24"/>
        </w:rPr>
      </w:pPr>
      <w:r w:rsidRPr="00DC6F9B">
        <w:rPr>
          <w:rFonts w:ascii="Courier" w:hAnsi="Courier"/>
          <w:color w:val="FFFFFF"/>
          <w:sz w:val="24"/>
          <w:szCs w:val="24"/>
        </w:rPr>
        <w:t>User</w:t>
      </w:r>
      <w:r w:rsidRPr="00DC6F9B">
        <w:rPr>
          <w:rFonts w:ascii="Courier" w:hAnsi="Courier"/>
          <w:color w:val="FFFFFF"/>
          <w:sz w:val="24"/>
          <w:szCs w:val="24"/>
        </w:rPr>
        <w:tab/>
      </w:r>
      <w:r w:rsidRPr="00DC6F9B">
        <w:rPr>
          <w:rFonts w:ascii="Courier" w:hAnsi="Courier"/>
          <w:color w:val="FFFFFF"/>
          <w:sz w:val="24"/>
          <w:szCs w:val="24"/>
        </w:rPr>
        <w:tab/>
        <w:t xml:space="preserve"> :</w:t>
      </w:r>
      <w:r w:rsidRPr="00DC6F9B">
        <w:rPr>
          <w:rFonts w:ascii="Courier" w:hAnsi="Courier"/>
          <w:color w:val="FFFFFF"/>
          <w:sz w:val="24"/>
          <w:szCs w:val="24"/>
        </w:rPr>
        <w:tab/>
        <w:t>tecmint</w:t>
      </w:r>
    </w:p>
    <w:p w:rsidR="00D7633A" w:rsidRPr="00DC6F9B" w:rsidRDefault="00D7633A" w:rsidP="00DC6F9B">
      <w:pPr>
        <w:pStyle w:val="Heading5"/>
        <w:pBdr>
          <w:bottom w:val="dashed" w:sz="6" w:space="0" w:color="DDDDDD"/>
        </w:pBdr>
        <w:shd w:val="clear" w:color="auto" w:fill="FFFFFF"/>
        <w:spacing w:before="0" w:line="312" w:lineRule="atLeast"/>
        <w:jc w:val="both"/>
        <w:textAlignment w:val="baseline"/>
        <w:rPr>
          <w:rFonts w:ascii="Arial" w:hAnsi="Arial" w:cs="Arial"/>
          <w:b/>
          <w:bCs/>
          <w:color w:val="444444"/>
          <w:sz w:val="24"/>
          <w:szCs w:val="24"/>
        </w:rPr>
      </w:pPr>
      <w:r w:rsidRPr="00DC6F9B">
        <w:rPr>
          <w:rFonts w:ascii="Arial" w:hAnsi="Arial" w:cs="Arial"/>
          <w:b/>
          <w:bCs/>
          <w:color w:val="444444"/>
          <w:sz w:val="24"/>
          <w:szCs w:val="24"/>
        </w:rPr>
        <w:t>Remote Nodes</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Courier" w:hAnsi="Courier"/>
          <w:color w:val="FFFFFF"/>
          <w:sz w:val="24"/>
          <w:szCs w:val="24"/>
        </w:rPr>
      </w:pPr>
      <w:r w:rsidRPr="00DC6F9B">
        <w:rPr>
          <w:rFonts w:ascii="Courier" w:hAnsi="Courier"/>
          <w:color w:val="FFFFFF"/>
          <w:sz w:val="24"/>
          <w:szCs w:val="24"/>
        </w:rPr>
        <w:t>Node 1: 192.168.0.112</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Courier" w:hAnsi="Courier"/>
          <w:color w:val="FFFFFF"/>
          <w:sz w:val="24"/>
          <w:szCs w:val="24"/>
        </w:rPr>
      </w:pPr>
      <w:r w:rsidRPr="00DC6F9B">
        <w:rPr>
          <w:rFonts w:ascii="Courier" w:hAnsi="Courier"/>
          <w:color w:val="FFFFFF"/>
          <w:sz w:val="24"/>
          <w:szCs w:val="24"/>
        </w:rPr>
        <w:t>Node 2: 192.168.0.113</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Courier" w:hAnsi="Courier"/>
          <w:color w:val="FFFFFF"/>
          <w:sz w:val="24"/>
          <w:szCs w:val="24"/>
        </w:rPr>
      </w:pPr>
      <w:r w:rsidRPr="00DC6F9B">
        <w:rPr>
          <w:rFonts w:ascii="Courier" w:hAnsi="Courier"/>
          <w:color w:val="FFFFFF"/>
          <w:sz w:val="24"/>
          <w:szCs w:val="24"/>
        </w:rPr>
        <w:t>Node 3: 192.168.0.114</w:t>
      </w:r>
    </w:p>
    <w:p w:rsidR="00D7633A" w:rsidRPr="00DC6F9B" w:rsidRDefault="00D7633A" w:rsidP="00DC6F9B">
      <w:pPr>
        <w:pStyle w:val="Heading3"/>
        <w:pBdr>
          <w:bottom w:val="dashed" w:sz="6" w:space="0" w:color="DDDDDD"/>
        </w:pBdr>
        <w:shd w:val="clear" w:color="auto" w:fill="FFFFFF"/>
        <w:spacing w:before="0" w:after="210" w:line="312" w:lineRule="atLeast"/>
        <w:jc w:val="both"/>
        <w:textAlignment w:val="baseline"/>
        <w:rPr>
          <w:rFonts w:ascii="Arial" w:hAnsi="Arial" w:cs="Arial"/>
          <w:b w:val="0"/>
          <w:bCs w:val="0"/>
          <w:color w:val="336699"/>
          <w:spacing w:val="-8"/>
          <w:sz w:val="24"/>
          <w:szCs w:val="24"/>
        </w:rPr>
      </w:pPr>
      <w:r w:rsidRPr="00DC6F9B">
        <w:rPr>
          <w:rFonts w:ascii="Arial" w:hAnsi="Arial" w:cs="Arial"/>
          <w:b w:val="0"/>
          <w:bCs w:val="0"/>
          <w:color w:val="336699"/>
          <w:spacing w:val="-8"/>
          <w:sz w:val="24"/>
          <w:szCs w:val="24"/>
        </w:rPr>
        <w:t>Step 1: Installing Controlling Machine – Ansible</w:t>
      </w:r>
    </w:p>
    <w:p w:rsidR="00D7633A" w:rsidRPr="00DC6F9B" w:rsidRDefault="00D7633A" w:rsidP="00DC6F9B">
      <w:pPr>
        <w:pStyle w:val="NormalWeb"/>
        <w:shd w:val="clear" w:color="auto" w:fill="FFFFFF"/>
        <w:spacing w:before="0" w:beforeAutospacing="0" w:after="0" w:afterAutospacing="0"/>
        <w:jc w:val="both"/>
        <w:textAlignment w:val="baseline"/>
        <w:rPr>
          <w:rFonts w:ascii="Arial" w:hAnsi="Arial" w:cs="Arial"/>
          <w:color w:val="272727"/>
        </w:rPr>
      </w:pPr>
      <w:r w:rsidRPr="00DC6F9B">
        <w:rPr>
          <w:rStyle w:val="Strong"/>
          <w:rFonts w:ascii="inherit" w:hAnsi="inherit" w:cs="Arial"/>
          <w:b w:val="0"/>
          <w:bCs w:val="0"/>
          <w:color w:val="333333"/>
          <w:bdr w:val="none" w:sz="0" w:space="0" w:color="auto" w:frame="1"/>
        </w:rPr>
        <w:t>1.</w:t>
      </w:r>
      <w:r w:rsidRPr="00DC6F9B">
        <w:rPr>
          <w:rFonts w:ascii="Arial" w:hAnsi="Arial" w:cs="Arial"/>
          <w:color w:val="272727"/>
        </w:rPr>
        <w:t xml:space="preserve"> Before installing </w:t>
      </w:r>
      <w:proofErr w:type="gramStart"/>
      <w:r w:rsidRPr="00DC6F9B">
        <w:rPr>
          <w:rFonts w:ascii="Arial" w:hAnsi="Arial" w:cs="Arial"/>
          <w:color w:val="272727"/>
        </w:rPr>
        <w:t>‘</w:t>
      </w:r>
      <w:r w:rsidRPr="00DC6F9B">
        <w:rPr>
          <w:rStyle w:val="Strong"/>
          <w:rFonts w:ascii="inherit" w:hAnsi="inherit" w:cs="Arial"/>
          <w:b w:val="0"/>
          <w:bCs w:val="0"/>
          <w:color w:val="333333"/>
          <w:bdr w:val="none" w:sz="0" w:space="0" w:color="auto" w:frame="1"/>
        </w:rPr>
        <w:t>Ansible</w:t>
      </w:r>
      <w:r w:rsidRPr="00DC6F9B">
        <w:rPr>
          <w:rFonts w:ascii="Arial" w:hAnsi="Arial" w:cs="Arial"/>
          <w:color w:val="272727"/>
        </w:rPr>
        <w:t>‘ on</w:t>
      </w:r>
      <w:proofErr w:type="gramEnd"/>
      <w:r w:rsidRPr="00DC6F9B">
        <w:rPr>
          <w:rFonts w:ascii="Arial" w:hAnsi="Arial" w:cs="Arial"/>
          <w:color w:val="272727"/>
        </w:rPr>
        <w:t xml:space="preserve"> the server, let’s first verify the details of the server like hostname and IP Address. Login into server as a root user and execute the below command to confirm system settings that we’re going to use for this setup.</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Courier" w:hAnsi="Courier"/>
          <w:color w:val="FFFFFF"/>
          <w:sz w:val="24"/>
          <w:szCs w:val="24"/>
        </w:rPr>
      </w:pPr>
      <w:r w:rsidRPr="00DC6F9B">
        <w:rPr>
          <w:rFonts w:ascii="Courier" w:hAnsi="Courier"/>
          <w:color w:val="FFFFFF"/>
          <w:sz w:val="24"/>
          <w:szCs w:val="24"/>
        </w:rPr>
        <w:t xml:space="preserve"># </w:t>
      </w:r>
      <w:proofErr w:type="gramStart"/>
      <w:r w:rsidRPr="00DC6F9B">
        <w:rPr>
          <w:rFonts w:ascii="Courier" w:hAnsi="Courier"/>
          <w:color w:val="FFFFFF"/>
          <w:sz w:val="24"/>
          <w:szCs w:val="24"/>
        </w:rPr>
        <w:t>sudo</w:t>
      </w:r>
      <w:proofErr w:type="gramEnd"/>
      <w:r w:rsidRPr="00DC6F9B">
        <w:rPr>
          <w:rFonts w:ascii="Courier" w:hAnsi="Courier"/>
          <w:color w:val="FFFFFF"/>
          <w:sz w:val="24"/>
          <w:szCs w:val="24"/>
        </w:rPr>
        <w:t xml:space="preserve"> ifconfig | grep inet</w:t>
      </w:r>
    </w:p>
    <w:p w:rsidR="00D7633A" w:rsidRPr="00DC6F9B" w:rsidRDefault="00D7633A" w:rsidP="00DC6F9B">
      <w:pPr>
        <w:shd w:val="clear" w:color="auto" w:fill="F1F1F1"/>
        <w:jc w:val="both"/>
        <w:textAlignment w:val="baseline"/>
        <w:rPr>
          <w:rFonts w:ascii="Arial" w:hAnsi="Arial" w:cs="Arial"/>
          <w:color w:val="272727"/>
          <w:sz w:val="24"/>
          <w:szCs w:val="24"/>
        </w:rPr>
      </w:pPr>
      <w:r w:rsidRPr="00DC6F9B">
        <w:rPr>
          <w:rFonts w:ascii="inherit" w:hAnsi="inherit" w:cs="Arial"/>
          <w:noProof/>
          <w:color w:val="3B8DBD"/>
          <w:sz w:val="24"/>
          <w:szCs w:val="24"/>
          <w:bdr w:val="none" w:sz="0" w:space="0" w:color="auto" w:frame="1"/>
        </w:rPr>
        <w:drawing>
          <wp:inline distT="0" distB="0" distL="0" distR="0">
            <wp:extent cx="5905500" cy="1562100"/>
            <wp:effectExtent l="19050" t="0" r="0" b="0"/>
            <wp:docPr id="1" name="Picture 1" descr="Verify System Detai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ify System Details">
                      <a:hlinkClick r:id="rId5"/>
                    </pic:cNvPr>
                    <pic:cNvPicPr>
                      <a:picLocks noChangeAspect="1" noChangeArrowheads="1"/>
                    </pic:cNvPicPr>
                  </pic:nvPicPr>
                  <pic:blipFill>
                    <a:blip r:embed="rId6"/>
                    <a:srcRect/>
                    <a:stretch>
                      <a:fillRect/>
                    </a:stretch>
                  </pic:blipFill>
                  <pic:spPr bwMode="auto">
                    <a:xfrm>
                      <a:off x="0" y="0"/>
                      <a:ext cx="5905500" cy="1562100"/>
                    </a:xfrm>
                    <a:prstGeom prst="rect">
                      <a:avLst/>
                    </a:prstGeom>
                    <a:noFill/>
                    <a:ln w="9525">
                      <a:noFill/>
                      <a:miter lim="800000"/>
                      <a:headEnd/>
                      <a:tailEnd/>
                    </a:ln>
                  </pic:spPr>
                </pic:pic>
              </a:graphicData>
            </a:graphic>
          </wp:inline>
        </w:drawing>
      </w:r>
    </w:p>
    <w:p w:rsidR="00D7633A" w:rsidRPr="00DC6F9B" w:rsidRDefault="00D7633A" w:rsidP="00DC6F9B">
      <w:pPr>
        <w:pStyle w:val="wp-caption-text"/>
        <w:shd w:val="clear" w:color="auto" w:fill="F1F1F1"/>
        <w:spacing w:before="0" w:beforeAutospacing="0" w:after="0" w:afterAutospacing="0"/>
        <w:jc w:val="both"/>
        <w:textAlignment w:val="baseline"/>
        <w:rPr>
          <w:rFonts w:ascii="inherit" w:hAnsi="inherit" w:cs="Arial"/>
          <w:i/>
          <w:iCs/>
          <w:color w:val="999999"/>
        </w:rPr>
      </w:pPr>
      <w:r w:rsidRPr="00DC6F9B">
        <w:rPr>
          <w:rFonts w:ascii="inherit" w:hAnsi="inherit" w:cs="Arial"/>
          <w:i/>
          <w:iCs/>
          <w:color w:val="999999"/>
        </w:rPr>
        <w:t>Verify System Details</w:t>
      </w:r>
    </w:p>
    <w:p w:rsidR="00D7633A" w:rsidRPr="00DC6F9B" w:rsidRDefault="00D7633A" w:rsidP="00DC6F9B">
      <w:pPr>
        <w:pStyle w:val="NormalWeb"/>
        <w:shd w:val="clear" w:color="auto" w:fill="FFFFFF"/>
        <w:spacing w:before="0" w:beforeAutospacing="0" w:after="0" w:afterAutospacing="0"/>
        <w:jc w:val="both"/>
        <w:textAlignment w:val="baseline"/>
        <w:rPr>
          <w:rFonts w:ascii="Arial" w:hAnsi="Arial" w:cs="Arial"/>
          <w:color w:val="272727"/>
        </w:rPr>
      </w:pPr>
      <w:r w:rsidRPr="00DC6F9B">
        <w:rPr>
          <w:rStyle w:val="Strong"/>
          <w:rFonts w:ascii="inherit" w:hAnsi="inherit" w:cs="Arial"/>
          <w:b w:val="0"/>
          <w:bCs w:val="0"/>
          <w:color w:val="333333"/>
          <w:bdr w:val="none" w:sz="0" w:space="0" w:color="auto" w:frame="1"/>
        </w:rPr>
        <w:t>2.</w:t>
      </w:r>
      <w:r w:rsidRPr="00DC6F9B">
        <w:rPr>
          <w:rFonts w:ascii="Arial" w:hAnsi="Arial" w:cs="Arial"/>
          <w:color w:val="272727"/>
        </w:rPr>
        <w:t> Once you confirm your system settings, it’s time to install ‘Ansible’ software on the system.</w:t>
      </w:r>
    </w:p>
    <w:p w:rsidR="00D7633A" w:rsidRPr="00DC6F9B" w:rsidRDefault="00D7633A" w:rsidP="00DC6F9B">
      <w:pPr>
        <w:pStyle w:val="Heading5"/>
        <w:pBdr>
          <w:bottom w:val="dashed" w:sz="6" w:space="0" w:color="DDDDDD"/>
        </w:pBdr>
        <w:shd w:val="clear" w:color="auto" w:fill="FFFFFF"/>
        <w:spacing w:before="0" w:after="210" w:line="312" w:lineRule="atLeast"/>
        <w:jc w:val="both"/>
        <w:textAlignment w:val="baseline"/>
        <w:rPr>
          <w:rFonts w:ascii="Arial" w:hAnsi="Arial" w:cs="Arial"/>
          <w:color w:val="444444"/>
          <w:sz w:val="24"/>
          <w:szCs w:val="24"/>
        </w:rPr>
      </w:pPr>
      <w:r w:rsidRPr="00DC6F9B">
        <w:rPr>
          <w:rFonts w:ascii="Arial" w:hAnsi="Arial" w:cs="Arial"/>
          <w:b/>
          <w:bCs/>
          <w:color w:val="444444"/>
          <w:sz w:val="24"/>
          <w:szCs w:val="24"/>
        </w:rPr>
        <w:lastRenderedPageBreak/>
        <w:t>On Ubuntu/Debian/Linux Mint</w:t>
      </w:r>
    </w:p>
    <w:p w:rsidR="00D7633A" w:rsidRPr="00DC6F9B" w:rsidRDefault="00D7633A" w:rsidP="00DC6F9B">
      <w:pPr>
        <w:pStyle w:val="NormalWeb"/>
        <w:shd w:val="clear" w:color="auto" w:fill="FFFFFF"/>
        <w:spacing w:before="0" w:beforeAutospacing="0" w:after="240" w:afterAutospacing="0"/>
        <w:jc w:val="both"/>
        <w:textAlignment w:val="baseline"/>
        <w:rPr>
          <w:rFonts w:ascii="Arial" w:hAnsi="Arial" w:cs="Arial"/>
          <w:color w:val="272727"/>
        </w:rPr>
      </w:pPr>
      <w:r w:rsidRPr="00DC6F9B">
        <w:rPr>
          <w:rFonts w:ascii="Arial" w:hAnsi="Arial" w:cs="Arial"/>
          <w:color w:val="272727"/>
        </w:rPr>
        <w:t>Here we are going to use official Ansible PPA repository on the system, just run the below commands to add the repository.</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Courier" w:hAnsi="Courier"/>
          <w:color w:val="FFFFFF"/>
          <w:sz w:val="24"/>
          <w:szCs w:val="24"/>
        </w:rPr>
      </w:pPr>
      <w:r w:rsidRPr="00DC6F9B">
        <w:rPr>
          <w:rFonts w:ascii="Courier" w:hAnsi="Courier"/>
          <w:color w:val="FFFFFF"/>
          <w:sz w:val="24"/>
          <w:szCs w:val="24"/>
        </w:rPr>
        <w:t xml:space="preserve">$ </w:t>
      </w:r>
      <w:proofErr w:type="gramStart"/>
      <w:r w:rsidRPr="00DC6F9B">
        <w:rPr>
          <w:rFonts w:ascii="Courier" w:hAnsi="Courier"/>
          <w:color w:val="FFFFFF"/>
          <w:sz w:val="24"/>
          <w:szCs w:val="24"/>
        </w:rPr>
        <w:t>sudo</w:t>
      </w:r>
      <w:proofErr w:type="gramEnd"/>
      <w:r w:rsidRPr="00DC6F9B">
        <w:rPr>
          <w:rFonts w:ascii="Courier" w:hAnsi="Courier"/>
          <w:color w:val="FFFFFF"/>
          <w:sz w:val="24"/>
          <w:szCs w:val="24"/>
        </w:rPr>
        <w:t xml:space="preserve"> apt-add-repository ppa:ansible/ansible -y</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Courier" w:hAnsi="Courier"/>
          <w:color w:val="FFFFFF"/>
          <w:sz w:val="24"/>
          <w:szCs w:val="24"/>
        </w:rPr>
      </w:pPr>
      <w:r w:rsidRPr="00DC6F9B">
        <w:rPr>
          <w:rFonts w:ascii="Courier" w:hAnsi="Courier"/>
          <w:color w:val="FFFFFF"/>
          <w:sz w:val="24"/>
          <w:szCs w:val="24"/>
        </w:rPr>
        <w:t xml:space="preserve">$ </w:t>
      </w:r>
      <w:proofErr w:type="gramStart"/>
      <w:r w:rsidRPr="00DC6F9B">
        <w:rPr>
          <w:rFonts w:ascii="Courier" w:hAnsi="Courier"/>
          <w:color w:val="FFFFFF"/>
          <w:sz w:val="24"/>
          <w:szCs w:val="24"/>
        </w:rPr>
        <w:t>sudo</w:t>
      </w:r>
      <w:proofErr w:type="gramEnd"/>
      <w:r w:rsidRPr="00DC6F9B">
        <w:rPr>
          <w:rFonts w:ascii="Courier" w:hAnsi="Courier"/>
          <w:color w:val="FFFFFF"/>
          <w:sz w:val="24"/>
          <w:szCs w:val="24"/>
        </w:rPr>
        <w:t xml:space="preserve"> apt-get update &amp;&amp; sudo apt-get install ansible -y</w:t>
      </w:r>
    </w:p>
    <w:p w:rsidR="00D7633A" w:rsidRPr="00DC6F9B" w:rsidRDefault="00D7633A" w:rsidP="00DC6F9B">
      <w:pPr>
        <w:shd w:val="clear" w:color="auto" w:fill="F1F1F1"/>
        <w:jc w:val="both"/>
        <w:textAlignment w:val="baseline"/>
        <w:rPr>
          <w:rFonts w:ascii="inherit" w:hAnsi="inherit"/>
          <w:sz w:val="24"/>
          <w:szCs w:val="24"/>
        </w:rPr>
      </w:pPr>
      <w:r w:rsidRPr="00DC6F9B">
        <w:rPr>
          <w:rFonts w:ascii="inherit" w:hAnsi="inherit"/>
          <w:noProof/>
          <w:color w:val="3B8DBD"/>
          <w:sz w:val="24"/>
          <w:szCs w:val="24"/>
          <w:bdr w:val="none" w:sz="0" w:space="0" w:color="auto" w:frame="1"/>
        </w:rPr>
        <w:drawing>
          <wp:inline distT="0" distB="0" distL="0" distR="0">
            <wp:extent cx="5905500" cy="2019300"/>
            <wp:effectExtent l="19050" t="0" r="0" b="0"/>
            <wp:docPr id="3" name="Picture 3" descr="Add Ansible PP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nsible PPA">
                      <a:hlinkClick r:id="rId7"/>
                    </pic:cNvPr>
                    <pic:cNvPicPr>
                      <a:picLocks noChangeAspect="1" noChangeArrowheads="1"/>
                    </pic:cNvPicPr>
                  </pic:nvPicPr>
                  <pic:blipFill>
                    <a:blip r:embed="rId8"/>
                    <a:srcRect/>
                    <a:stretch>
                      <a:fillRect/>
                    </a:stretch>
                  </pic:blipFill>
                  <pic:spPr bwMode="auto">
                    <a:xfrm>
                      <a:off x="0" y="0"/>
                      <a:ext cx="5905500" cy="2019300"/>
                    </a:xfrm>
                    <a:prstGeom prst="rect">
                      <a:avLst/>
                    </a:prstGeom>
                    <a:noFill/>
                    <a:ln w="9525">
                      <a:noFill/>
                      <a:miter lim="800000"/>
                      <a:headEnd/>
                      <a:tailEnd/>
                    </a:ln>
                  </pic:spPr>
                </pic:pic>
              </a:graphicData>
            </a:graphic>
          </wp:inline>
        </w:drawing>
      </w:r>
    </w:p>
    <w:p w:rsidR="00D7633A" w:rsidRPr="00DC6F9B" w:rsidRDefault="00D7633A" w:rsidP="00DC6F9B">
      <w:pPr>
        <w:pStyle w:val="wp-caption-text"/>
        <w:shd w:val="clear" w:color="auto" w:fill="F1F1F1"/>
        <w:spacing w:before="0" w:beforeAutospacing="0" w:after="0" w:afterAutospacing="0"/>
        <w:jc w:val="both"/>
        <w:textAlignment w:val="baseline"/>
        <w:rPr>
          <w:rFonts w:ascii="inherit" w:hAnsi="inherit"/>
          <w:i/>
          <w:iCs/>
          <w:color w:val="999999"/>
        </w:rPr>
      </w:pPr>
      <w:r w:rsidRPr="00DC6F9B">
        <w:rPr>
          <w:rFonts w:ascii="inherit" w:hAnsi="inherit"/>
          <w:i/>
          <w:iCs/>
          <w:color w:val="999999"/>
        </w:rPr>
        <w:t>Add Ansible PPA</w:t>
      </w:r>
    </w:p>
    <w:p w:rsidR="00D7633A" w:rsidRPr="00DC6F9B" w:rsidRDefault="00D7633A" w:rsidP="00DC6F9B">
      <w:pPr>
        <w:shd w:val="clear" w:color="auto" w:fill="F1F1F1"/>
        <w:jc w:val="both"/>
        <w:textAlignment w:val="baseline"/>
        <w:rPr>
          <w:rFonts w:ascii="inherit" w:hAnsi="inherit"/>
          <w:sz w:val="24"/>
          <w:szCs w:val="24"/>
        </w:rPr>
      </w:pPr>
      <w:r w:rsidRPr="00DC6F9B">
        <w:rPr>
          <w:rFonts w:ascii="inherit" w:hAnsi="inherit"/>
          <w:noProof/>
          <w:color w:val="3B8DBD"/>
          <w:sz w:val="24"/>
          <w:szCs w:val="24"/>
          <w:bdr w:val="none" w:sz="0" w:space="0" w:color="auto" w:frame="1"/>
        </w:rPr>
        <w:drawing>
          <wp:inline distT="0" distB="0" distL="0" distR="0">
            <wp:extent cx="5095875" cy="1457325"/>
            <wp:effectExtent l="19050" t="0" r="9525" b="0"/>
            <wp:docPr id="4" name="Picture 4" descr="Install Ansible in Ubuntu">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Ansible in Ubuntu">
                      <a:hlinkClick r:id="rId9"/>
                    </pic:cNvPr>
                    <pic:cNvPicPr>
                      <a:picLocks noChangeAspect="1" noChangeArrowheads="1"/>
                    </pic:cNvPicPr>
                  </pic:nvPicPr>
                  <pic:blipFill>
                    <a:blip r:embed="rId10"/>
                    <a:srcRect/>
                    <a:stretch>
                      <a:fillRect/>
                    </a:stretch>
                  </pic:blipFill>
                  <pic:spPr bwMode="auto">
                    <a:xfrm>
                      <a:off x="0" y="0"/>
                      <a:ext cx="5095875" cy="1457325"/>
                    </a:xfrm>
                    <a:prstGeom prst="rect">
                      <a:avLst/>
                    </a:prstGeom>
                    <a:noFill/>
                    <a:ln w="9525">
                      <a:noFill/>
                      <a:miter lim="800000"/>
                      <a:headEnd/>
                      <a:tailEnd/>
                    </a:ln>
                  </pic:spPr>
                </pic:pic>
              </a:graphicData>
            </a:graphic>
          </wp:inline>
        </w:drawing>
      </w:r>
    </w:p>
    <w:p w:rsidR="00D7633A" w:rsidRPr="00DC6F9B" w:rsidRDefault="00D7633A" w:rsidP="00DC6F9B">
      <w:pPr>
        <w:pStyle w:val="wp-caption-text"/>
        <w:shd w:val="clear" w:color="auto" w:fill="F1F1F1"/>
        <w:spacing w:before="0" w:beforeAutospacing="0" w:after="0" w:afterAutospacing="0"/>
        <w:jc w:val="both"/>
        <w:textAlignment w:val="baseline"/>
        <w:rPr>
          <w:rFonts w:ascii="inherit" w:hAnsi="inherit"/>
          <w:i/>
          <w:iCs/>
          <w:color w:val="999999"/>
        </w:rPr>
      </w:pPr>
      <w:r w:rsidRPr="00DC6F9B">
        <w:rPr>
          <w:rFonts w:ascii="inherit" w:hAnsi="inherit"/>
          <w:i/>
          <w:iCs/>
          <w:color w:val="999999"/>
        </w:rPr>
        <w:t>Install Ansible in Ubuntu</w:t>
      </w:r>
    </w:p>
    <w:p w:rsidR="00D7633A" w:rsidRPr="00DC6F9B" w:rsidRDefault="00D7633A" w:rsidP="00DC6F9B">
      <w:pPr>
        <w:pStyle w:val="Heading5"/>
        <w:pBdr>
          <w:bottom w:val="dashed" w:sz="6" w:space="0" w:color="DDDDDD"/>
        </w:pBdr>
        <w:spacing w:before="0" w:after="210" w:line="312" w:lineRule="atLeast"/>
        <w:jc w:val="both"/>
        <w:textAlignment w:val="baseline"/>
        <w:rPr>
          <w:rFonts w:ascii="inherit" w:hAnsi="inherit"/>
          <w:color w:val="444444"/>
          <w:sz w:val="24"/>
          <w:szCs w:val="24"/>
        </w:rPr>
      </w:pPr>
      <w:r w:rsidRPr="00DC6F9B">
        <w:rPr>
          <w:rFonts w:ascii="inherit" w:hAnsi="inherit"/>
          <w:b/>
          <w:bCs/>
          <w:color w:val="444444"/>
          <w:sz w:val="24"/>
          <w:szCs w:val="24"/>
        </w:rPr>
        <w:t>On RHEL/CentOS/Fedora</w:t>
      </w:r>
    </w:p>
    <w:p w:rsidR="00D7633A" w:rsidRPr="00DC6F9B" w:rsidRDefault="00D7633A" w:rsidP="00DC6F9B">
      <w:pPr>
        <w:pStyle w:val="NormalWeb"/>
        <w:spacing w:before="0" w:beforeAutospacing="0" w:after="240" w:afterAutospacing="0"/>
        <w:jc w:val="both"/>
        <w:textAlignment w:val="baseline"/>
        <w:rPr>
          <w:rFonts w:ascii="inherit" w:hAnsi="inherit"/>
        </w:rPr>
      </w:pPr>
      <w:r w:rsidRPr="00DC6F9B">
        <w:rPr>
          <w:rFonts w:ascii="inherit" w:hAnsi="inherit"/>
        </w:rPr>
        <w:t xml:space="preserve">Unfortunately, there </w:t>
      </w:r>
      <w:proofErr w:type="gramStart"/>
      <w:r w:rsidRPr="00DC6F9B">
        <w:rPr>
          <w:rFonts w:ascii="inherit" w:hAnsi="inherit"/>
        </w:rPr>
        <w:t>are no official Ansible repository</w:t>
      </w:r>
      <w:proofErr w:type="gramEnd"/>
      <w:r w:rsidRPr="00DC6F9B">
        <w:rPr>
          <w:rFonts w:ascii="inherit" w:hAnsi="inherit"/>
        </w:rPr>
        <w:t xml:space="preserve"> for RedHat based clones, but we can install Ansible by enabling epel repository under RHEL/CentOS 6, 7 and currently supported fedora distributions.</w:t>
      </w:r>
    </w:p>
    <w:p w:rsidR="00D7633A" w:rsidRPr="00DC6F9B" w:rsidRDefault="00D7633A" w:rsidP="00DC6F9B">
      <w:pPr>
        <w:pStyle w:val="NormalWeb"/>
        <w:spacing w:before="0" w:beforeAutospacing="0" w:after="0" w:afterAutospacing="0"/>
        <w:jc w:val="both"/>
        <w:textAlignment w:val="baseline"/>
        <w:rPr>
          <w:rFonts w:ascii="inherit" w:hAnsi="inherit"/>
        </w:rPr>
      </w:pPr>
      <w:r w:rsidRPr="00DC6F9B">
        <w:rPr>
          <w:rFonts w:ascii="inherit" w:hAnsi="inherit"/>
        </w:rPr>
        <w:t>Fedora users can directly install Ansible through default repository, but if you are using RHEL/CentOS 6, 7, you have to </w:t>
      </w:r>
      <w:hyperlink r:id="rId11" w:tgtFrame="_blank" w:history="1">
        <w:r w:rsidRPr="00DC6F9B">
          <w:rPr>
            <w:rStyle w:val="Hyperlink"/>
            <w:rFonts w:ascii="inherit" w:hAnsi="inherit"/>
            <w:color w:val="BB0E30"/>
            <w:bdr w:val="none" w:sz="0" w:space="0" w:color="auto" w:frame="1"/>
          </w:rPr>
          <w:t>enable EPEL repo</w:t>
        </w:r>
      </w:hyperlink>
      <w:r w:rsidRPr="00DC6F9B">
        <w:rPr>
          <w:rFonts w:ascii="inherit" w:hAnsi="inherit"/>
        </w:rPr>
        <w:t>.</w:t>
      </w:r>
    </w:p>
    <w:p w:rsidR="00D7633A" w:rsidRPr="00DC6F9B" w:rsidRDefault="00D7633A" w:rsidP="00DC6F9B">
      <w:pPr>
        <w:pStyle w:val="NormalWeb"/>
        <w:spacing w:before="0" w:beforeAutospacing="0" w:after="240" w:afterAutospacing="0"/>
        <w:jc w:val="both"/>
        <w:textAlignment w:val="baseline"/>
        <w:rPr>
          <w:rFonts w:ascii="inherit" w:hAnsi="inherit"/>
        </w:rPr>
      </w:pPr>
      <w:r w:rsidRPr="00DC6F9B">
        <w:rPr>
          <w:rFonts w:ascii="inherit" w:hAnsi="inherit"/>
        </w:rPr>
        <w:t>After configuring epel repository, you can install Ansible using following command.</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Courier" w:hAnsi="Courier"/>
          <w:color w:val="FFFFFF"/>
          <w:sz w:val="24"/>
          <w:szCs w:val="24"/>
        </w:rPr>
      </w:pPr>
      <w:r w:rsidRPr="00DC6F9B">
        <w:rPr>
          <w:rFonts w:ascii="Courier" w:hAnsi="Courier"/>
          <w:color w:val="FFFFFF"/>
          <w:sz w:val="24"/>
          <w:szCs w:val="24"/>
        </w:rPr>
        <w:lastRenderedPageBreak/>
        <w:t xml:space="preserve">$ </w:t>
      </w:r>
      <w:proofErr w:type="gramStart"/>
      <w:r w:rsidRPr="00DC6F9B">
        <w:rPr>
          <w:rFonts w:ascii="Courier" w:hAnsi="Courier"/>
          <w:color w:val="FFFFFF"/>
          <w:sz w:val="24"/>
          <w:szCs w:val="24"/>
        </w:rPr>
        <w:t>sudo</w:t>
      </w:r>
      <w:proofErr w:type="gramEnd"/>
      <w:r w:rsidRPr="00DC6F9B">
        <w:rPr>
          <w:rFonts w:ascii="Courier" w:hAnsi="Courier"/>
          <w:color w:val="FFFFFF"/>
          <w:sz w:val="24"/>
          <w:szCs w:val="24"/>
        </w:rPr>
        <w:t xml:space="preserve"> yum install ansible -y</w:t>
      </w:r>
    </w:p>
    <w:p w:rsidR="00D7633A" w:rsidRPr="00DC6F9B" w:rsidRDefault="00D7633A" w:rsidP="00DC6F9B">
      <w:pPr>
        <w:pStyle w:val="NormalWeb"/>
        <w:spacing w:before="0" w:beforeAutospacing="0" w:after="240" w:afterAutospacing="0"/>
        <w:jc w:val="both"/>
        <w:textAlignment w:val="baseline"/>
        <w:rPr>
          <w:rFonts w:ascii="inherit" w:hAnsi="inherit"/>
        </w:rPr>
      </w:pPr>
      <w:r w:rsidRPr="00DC6F9B">
        <w:rPr>
          <w:rFonts w:ascii="inherit" w:hAnsi="inherit"/>
        </w:rPr>
        <w:t>After installed successfully, you can verify the version by executing below command.</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Courier" w:hAnsi="Courier"/>
          <w:color w:val="FFFFFF"/>
          <w:sz w:val="24"/>
          <w:szCs w:val="24"/>
        </w:rPr>
      </w:pPr>
      <w:r w:rsidRPr="00DC6F9B">
        <w:rPr>
          <w:rFonts w:ascii="Courier" w:hAnsi="Courier"/>
          <w:color w:val="FFFFFF"/>
          <w:sz w:val="24"/>
          <w:szCs w:val="24"/>
        </w:rPr>
        <w:t xml:space="preserve"># </w:t>
      </w:r>
      <w:proofErr w:type="gramStart"/>
      <w:r w:rsidRPr="00DC6F9B">
        <w:rPr>
          <w:rFonts w:ascii="Courier" w:hAnsi="Courier"/>
          <w:color w:val="FFFFFF"/>
          <w:sz w:val="24"/>
          <w:szCs w:val="24"/>
        </w:rPr>
        <w:t>ansible</w:t>
      </w:r>
      <w:proofErr w:type="gramEnd"/>
      <w:r w:rsidRPr="00DC6F9B">
        <w:rPr>
          <w:rFonts w:ascii="Courier" w:hAnsi="Courier"/>
          <w:color w:val="FFFFFF"/>
          <w:sz w:val="24"/>
          <w:szCs w:val="24"/>
        </w:rPr>
        <w:t xml:space="preserve"> --version</w:t>
      </w:r>
    </w:p>
    <w:p w:rsidR="00D7633A" w:rsidRPr="00DC6F9B" w:rsidRDefault="00D7633A" w:rsidP="00DC6F9B">
      <w:pPr>
        <w:shd w:val="clear" w:color="auto" w:fill="F1F1F1"/>
        <w:jc w:val="both"/>
        <w:textAlignment w:val="baseline"/>
        <w:rPr>
          <w:rFonts w:ascii="inherit" w:hAnsi="inherit"/>
          <w:sz w:val="24"/>
          <w:szCs w:val="24"/>
        </w:rPr>
      </w:pPr>
      <w:r w:rsidRPr="00DC6F9B">
        <w:rPr>
          <w:rFonts w:ascii="inherit" w:hAnsi="inherit"/>
          <w:noProof/>
          <w:color w:val="3B8DBD"/>
          <w:sz w:val="24"/>
          <w:szCs w:val="24"/>
          <w:bdr w:val="none" w:sz="0" w:space="0" w:color="auto" w:frame="1"/>
        </w:rPr>
        <w:drawing>
          <wp:inline distT="0" distB="0" distL="0" distR="0">
            <wp:extent cx="3848100" cy="1171575"/>
            <wp:effectExtent l="19050" t="0" r="0" b="0"/>
            <wp:docPr id="5" name="Picture 5" descr="Verify Ansible Vers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ify Ansible Version">
                      <a:hlinkClick r:id="rId12"/>
                    </pic:cNvPr>
                    <pic:cNvPicPr>
                      <a:picLocks noChangeAspect="1" noChangeArrowheads="1"/>
                    </pic:cNvPicPr>
                  </pic:nvPicPr>
                  <pic:blipFill>
                    <a:blip r:embed="rId13"/>
                    <a:srcRect/>
                    <a:stretch>
                      <a:fillRect/>
                    </a:stretch>
                  </pic:blipFill>
                  <pic:spPr bwMode="auto">
                    <a:xfrm>
                      <a:off x="0" y="0"/>
                      <a:ext cx="3848100" cy="1171575"/>
                    </a:xfrm>
                    <a:prstGeom prst="rect">
                      <a:avLst/>
                    </a:prstGeom>
                    <a:noFill/>
                    <a:ln w="9525">
                      <a:noFill/>
                      <a:miter lim="800000"/>
                      <a:headEnd/>
                      <a:tailEnd/>
                    </a:ln>
                  </pic:spPr>
                </pic:pic>
              </a:graphicData>
            </a:graphic>
          </wp:inline>
        </w:drawing>
      </w:r>
    </w:p>
    <w:p w:rsidR="00D7633A" w:rsidRPr="00DC6F9B" w:rsidRDefault="00D7633A" w:rsidP="00DC6F9B">
      <w:pPr>
        <w:pStyle w:val="wp-caption-text"/>
        <w:shd w:val="clear" w:color="auto" w:fill="F1F1F1"/>
        <w:spacing w:before="0" w:beforeAutospacing="0" w:after="0" w:afterAutospacing="0"/>
        <w:jc w:val="both"/>
        <w:textAlignment w:val="baseline"/>
        <w:rPr>
          <w:rFonts w:ascii="inherit" w:hAnsi="inherit"/>
          <w:i/>
          <w:iCs/>
          <w:color w:val="999999"/>
        </w:rPr>
      </w:pPr>
      <w:r w:rsidRPr="00DC6F9B">
        <w:rPr>
          <w:rFonts w:ascii="inherit" w:hAnsi="inherit"/>
          <w:i/>
          <w:iCs/>
          <w:color w:val="999999"/>
        </w:rPr>
        <w:t>Verify Ansible Version</w:t>
      </w:r>
    </w:p>
    <w:p w:rsidR="00D7633A" w:rsidRPr="00DC6F9B" w:rsidRDefault="00D7633A" w:rsidP="00DC6F9B">
      <w:pPr>
        <w:pStyle w:val="Heading3"/>
        <w:pBdr>
          <w:bottom w:val="dashed" w:sz="6" w:space="0" w:color="DDDDDD"/>
        </w:pBdr>
        <w:spacing w:before="0" w:after="210" w:line="312" w:lineRule="atLeast"/>
        <w:jc w:val="both"/>
        <w:textAlignment w:val="baseline"/>
        <w:rPr>
          <w:rFonts w:ascii="inherit" w:hAnsi="inherit"/>
          <w:b w:val="0"/>
          <w:bCs w:val="0"/>
          <w:color w:val="336699"/>
          <w:spacing w:val="-8"/>
          <w:sz w:val="24"/>
          <w:szCs w:val="24"/>
        </w:rPr>
      </w:pPr>
      <w:r w:rsidRPr="00DC6F9B">
        <w:rPr>
          <w:rFonts w:ascii="inherit" w:hAnsi="inherit"/>
          <w:b w:val="0"/>
          <w:bCs w:val="0"/>
          <w:color w:val="336699"/>
          <w:spacing w:val="-8"/>
          <w:sz w:val="24"/>
          <w:szCs w:val="24"/>
        </w:rPr>
        <w:t>Step 2: Preparing SSH Keys to Remote Hosts</w:t>
      </w:r>
    </w:p>
    <w:p w:rsidR="00D7633A" w:rsidRPr="00DC6F9B" w:rsidRDefault="00D7633A" w:rsidP="00DC6F9B">
      <w:pPr>
        <w:pStyle w:val="NormalWeb"/>
        <w:spacing w:before="0" w:beforeAutospacing="0" w:after="0" w:afterAutospacing="0"/>
        <w:jc w:val="both"/>
        <w:textAlignment w:val="baseline"/>
        <w:rPr>
          <w:rFonts w:ascii="inherit" w:hAnsi="inherit"/>
        </w:rPr>
      </w:pPr>
      <w:r w:rsidRPr="00DC6F9B">
        <w:rPr>
          <w:rStyle w:val="Strong"/>
          <w:rFonts w:ascii="inherit" w:hAnsi="inherit"/>
          <w:b w:val="0"/>
          <w:bCs w:val="0"/>
          <w:color w:val="333333"/>
          <w:bdr w:val="none" w:sz="0" w:space="0" w:color="auto" w:frame="1"/>
        </w:rPr>
        <w:t>4.</w:t>
      </w:r>
      <w:r w:rsidRPr="00DC6F9B">
        <w:rPr>
          <w:rFonts w:ascii="inherit" w:hAnsi="inherit"/>
        </w:rPr>
        <w:t xml:space="preserve"> To perform any deployment or management from the localhost to remote host first we need to create and copy the </w:t>
      </w:r>
      <w:proofErr w:type="gramStart"/>
      <w:r w:rsidRPr="00DC6F9B">
        <w:rPr>
          <w:rFonts w:ascii="inherit" w:hAnsi="inherit"/>
        </w:rPr>
        <w:t>ssh</w:t>
      </w:r>
      <w:proofErr w:type="gramEnd"/>
      <w:r w:rsidRPr="00DC6F9B">
        <w:rPr>
          <w:rFonts w:ascii="inherit" w:hAnsi="inherit"/>
        </w:rPr>
        <w:t xml:space="preserve"> keys to the remote host. In every remote host there will be a user account </w:t>
      </w:r>
      <w:r w:rsidRPr="00DC6F9B">
        <w:rPr>
          <w:rStyle w:val="Strong"/>
          <w:rFonts w:ascii="inherit" w:hAnsi="inherit"/>
          <w:b w:val="0"/>
          <w:bCs w:val="0"/>
          <w:color w:val="333333"/>
          <w:bdr w:val="none" w:sz="0" w:space="0" w:color="auto" w:frame="1"/>
        </w:rPr>
        <w:t>tecmint</w:t>
      </w:r>
      <w:r w:rsidRPr="00DC6F9B">
        <w:rPr>
          <w:rFonts w:ascii="inherit" w:hAnsi="inherit"/>
        </w:rPr>
        <w:t> (in your case may be different user).</w:t>
      </w:r>
    </w:p>
    <w:p w:rsidR="00D7633A" w:rsidRPr="00DC6F9B" w:rsidRDefault="00D7633A" w:rsidP="00DC6F9B">
      <w:pPr>
        <w:pStyle w:val="NormalWeb"/>
        <w:spacing w:before="0" w:beforeAutospacing="0" w:after="240" w:afterAutospacing="0"/>
        <w:jc w:val="both"/>
        <w:textAlignment w:val="baseline"/>
        <w:rPr>
          <w:rFonts w:ascii="inherit" w:hAnsi="inherit"/>
        </w:rPr>
      </w:pPr>
      <w:r w:rsidRPr="00DC6F9B">
        <w:rPr>
          <w:rFonts w:ascii="inherit" w:hAnsi="inherit"/>
        </w:rPr>
        <w:t>First let we create a SSH key using below command and copy the key to remote hosts.</w:t>
      </w:r>
    </w:p>
    <w:p w:rsidR="00D7633A" w:rsidRPr="00DC6F9B" w:rsidRDefault="00D7633A" w:rsidP="00DC6F9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jc w:val="both"/>
        <w:textAlignment w:val="baseline"/>
        <w:rPr>
          <w:rFonts w:ascii="Courier" w:hAnsi="Courier"/>
          <w:color w:val="FFFFFF"/>
          <w:sz w:val="24"/>
          <w:szCs w:val="24"/>
        </w:rPr>
      </w:pPr>
      <w:r w:rsidRPr="00DC6F9B">
        <w:rPr>
          <w:rFonts w:ascii="Courier" w:hAnsi="Courier"/>
          <w:color w:val="FFFFFF"/>
          <w:sz w:val="24"/>
          <w:szCs w:val="24"/>
        </w:rPr>
        <w:t># ssh-keygen -t rsa -b 4096 -C "admin@tecmintlocal.com"</w:t>
      </w:r>
    </w:p>
    <w:p w:rsidR="00D7633A" w:rsidRPr="00DC6F9B" w:rsidRDefault="00D7633A" w:rsidP="00D7633A">
      <w:pPr>
        <w:shd w:val="clear" w:color="auto" w:fill="F1F1F1"/>
        <w:jc w:val="center"/>
        <w:textAlignment w:val="baseline"/>
        <w:rPr>
          <w:rFonts w:ascii="inherit" w:hAnsi="inherit"/>
          <w:sz w:val="24"/>
          <w:szCs w:val="24"/>
        </w:rPr>
      </w:pPr>
      <w:r w:rsidRPr="00DC6F9B">
        <w:rPr>
          <w:rFonts w:ascii="inherit" w:hAnsi="inherit"/>
          <w:noProof/>
          <w:color w:val="3B8DBD"/>
          <w:sz w:val="24"/>
          <w:szCs w:val="24"/>
          <w:bdr w:val="none" w:sz="0" w:space="0" w:color="auto" w:frame="1"/>
        </w:rPr>
        <w:lastRenderedPageBreak/>
        <w:drawing>
          <wp:inline distT="0" distB="0" distL="0" distR="0">
            <wp:extent cx="5905500" cy="4057650"/>
            <wp:effectExtent l="19050" t="0" r="0" b="0"/>
            <wp:docPr id="6" name="Picture 6" descr="Create SSH Ke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SSH Key">
                      <a:hlinkClick r:id="rId14"/>
                    </pic:cNvPr>
                    <pic:cNvPicPr>
                      <a:picLocks noChangeAspect="1" noChangeArrowheads="1"/>
                    </pic:cNvPicPr>
                  </pic:nvPicPr>
                  <pic:blipFill>
                    <a:blip r:embed="rId15"/>
                    <a:srcRect/>
                    <a:stretch>
                      <a:fillRect/>
                    </a:stretch>
                  </pic:blipFill>
                  <pic:spPr bwMode="auto">
                    <a:xfrm>
                      <a:off x="0" y="0"/>
                      <a:ext cx="5905500" cy="4057650"/>
                    </a:xfrm>
                    <a:prstGeom prst="rect">
                      <a:avLst/>
                    </a:prstGeom>
                    <a:noFill/>
                    <a:ln w="9525">
                      <a:noFill/>
                      <a:miter lim="800000"/>
                      <a:headEnd/>
                      <a:tailEnd/>
                    </a:ln>
                  </pic:spPr>
                </pic:pic>
              </a:graphicData>
            </a:graphic>
          </wp:inline>
        </w:drawing>
      </w:r>
    </w:p>
    <w:p w:rsidR="00D7633A" w:rsidRPr="00DC6F9B" w:rsidRDefault="00D7633A" w:rsidP="00D7633A">
      <w:pPr>
        <w:pStyle w:val="wp-caption-text"/>
        <w:shd w:val="clear" w:color="auto" w:fill="F1F1F1"/>
        <w:spacing w:before="0" w:beforeAutospacing="0" w:after="0" w:afterAutospacing="0"/>
        <w:jc w:val="center"/>
        <w:textAlignment w:val="baseline"/>
        <w:rPr>
          <w:rFonts w:ascii="inherit" w:hAnsi="inherit"/>
          <w:i/>
          <w:iCs/>
          <w:color w:val="999999"/>
        </w:rPr>
      </w:pPr>
      <w:r w:rsidRPr="00DC6F9B">
        <w:rPr>
          <w:rFonts w:ascii="inherit" w:hAnsi="inherit"/>
          <w:i/>
          <w:iCs/>
          <w:color w:val="999999"/>
        </w:rPr>
        <w:t>Create SSH Key</w:t>
      </w:r>
    </w:p>
    <w:p w:rsidR="00D7633A" w:rsidRPr="00DC6F9B" w:rsidRDefault="00D7633A" w:rsidP="00D7633A">
      <w:pPr>
        <w:pStyle w:val="NormalWeb"/>
        <w:spacing w:before="0" w:beforeAutospacing="0" w:after="0" w:afterAutospacing="0"/>
        <w:textAlignment w:val="baseline"/>
        <w:rPr>
          <w:rFonts w:ascii="inherit" w:hAnsi="inherit"/>
        </w:rPr>
      </w:pPr>
      <w:r w:rsidRPr="00DC6F9B">
        <w:rPr>
          <w:rStyle w:val="Strong"/>
          <w:rFonts w:ascii="inherit" w:hAnsi="inherit"/>
          <w:b w:val="0"/>
          <w:bCs w:val="0"/>
          <w:color w:val="333333"/>
          <w:bdr w:val="none" w:sz="0" w:space="0" w:color="auto" w:frame="1"/>
        </w:rPr>
        <w:t>5.</w:t>
      </w:r>
      <w:r w:rsidRPr="00DC6F9B">
        <w:rPr>
          <w:rFonts w:ascii="inherit" w:hAnsi="inherit"/>
        </w:rPr>
        <w:t xml:space="preserve"> After creating SSH Key successfully, now copy the created key to all three remote </w:t>
      </w:r>
      <w:proofErr w:type="gramStart"/>
      <w:r w:rsidRPr="00DC6F9B">
        <w:rPr>
          <w:rFonts w:ascii="inherit" w:hAnsi="inherit"/>
        </w:rPr>
        <w:t>server’s</w:t>
      </w:r>
      <w:proofErr w:type="gramEnd"/>
      <w:r w:rsidRPr="00DC6F9B">
        <w:rPr>
          <w:rFonts w:ascii="inherit" w:hAnsi="inherit"/>
        </w:rPr>
        <w:t>.</w:t>
      </w:r>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sz w:val="24"/>
          <w:szCs w:val="24"/>
        </w:rPr>
      </w:pPr>
      <w:r w:rsidRPr="00DC6F9B">
        <w:rPr>
          <w:rFonts w:ascii="Courier" w:hAnsi="Courier"/>
          <w:color w:val="FFFFFF"/>
          <w:sz w:val="24"/>
          <w:szCs w:val="24"/>
        </w:rPr>
        <w:t># ssh-copy-id tecmint@192.168.0.112</w:t>
      </w:r>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sz w:val="24"/>
          <w:szCs w:val="24"/>
        </w:rPr>
      </w:pPr>
      <w:r w:rsidRPr="00DC6F9B">
        <w:rPr>
          <w:rFonts w:ascii="Courier" w:hAnsi="Courier"/>
          <w:color w:val="FFFFFF"/>
          <w:sz w:val="24"/>
          <w:szCs w:val="24"/>
        </w:rPr>
        <w:t># ssh-copy-id tecmint@192.168.0.113</w:t>
      </w:r>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sz w:val="24"/>
          <w:szCs w:val="24"/>
        </w:rPr>
      </w:pPr>
      <w:r w:rsidRPr="00DC6F9B">
        <w:rPr>
          <w:rFonts w:ascii="Courier" w:hAnsi="Courier"/>
          <w:color w:val="FFFFFF"/>
          <w:sz w:val="24"/>
          <w:szCs w:val="24"/>
        </w:rPr>
        <w:t># ssh-copy-id tecmint@192.168.0.114</w:t>
      </w:r>
    </w:p>
    <w:p w:rsidR="00D7633A" w:rsidRPr="00DC6F9B" w:rsidRDefault="00D7633A" w:rsidP="00D7633A">
      <w:pPr>
        <w:pStyle w:val="NormalWeb"/>
        <w:shd w:val="clear" w:color="auto" w:fill="FFFFFF"/>
        <w:spacing w:before="0" w:beforeAutospacing="0" w:after="240" w:afterAutospacing="0"/>
        <w:textAlignment w:val="baseline"/>
        <w:rPr>
          <w:rFonts w:ascii="Arial" w:hAnsi="Arial" w:cs="Arial"/>
          <w:color w:val="272727"/>
        </w:rPr>
      </w:pPr>
      <w:r w:rsidRPr="00DC6F9B">
        <w:rPr>
          <w:rFonts w:ascii="Arial" w:hAnsi="Arial" w:cs="Arial"/>
          <w:noProof/>
          <w:color w:val="3B8DBD"/>
          <w:bdr w:val="none" w:sz="0" w:space="0" w:color="auto" w:frame="1"/>
        </w:rPr>
        <w:lastRenderedPageBreak/>
        <w:drawing>
          <wp:inline distT="0" distB="0" distL="0" distR="0">
            <wp:extent cx="5905500" cy="2933700"/>
            <wp:effectExtent l="19050" t="0" r="0" b="0"/>
            <wp:docPr id="7" name="Picture 7" descr="Copy SSH Key Remote Serv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SSH Key Remote Server">
                      <a:hlinkClick r:id="rId16"/>
                    </pic:cNvPr>
                    <pic:cNvPicPr>
                      <a:picLocks noChangeAspect="1" noChangeArrowheads="1"/>
                    </pic:cNvPicPr>
                  </pic:nvPicPr>
                  <pic:blipFill>
                    <a:blip r:embed="rId17"/>
                    <a:srcRect/>
                    <a:stretch>
                      <a:fillRect/>
                    </a:stretch>
                  </pic:blipFill>
                  <pic:spPr bwMode="auto">
                    <a:xfrm>
                      <a:off x="0" y="0"/>
                      <a:ext cx="5905500" cy="2933700"/>
                    </a:xfrm>
                    <a:prstGeom prst="rect">
                      <a:avLst/>
                    </a:prstGeom>
                    <a:noFill/>
                    <a:ln w="9525">
                      <a:noFill/>
                      <a:miter lim="800000"/>
                      <a:headEnd/>
                      <a:tailEnd/>
                    </a:ln>
                  </pic:spPr>
                </pic:pic>
              </a:graphicData>
            </a:graphic>
          </wp:inline>
        </w:drawing>
      </w:r>
    </w:p>
    <w:p w:rsidR="00D7633A" w:rsidRPr="00DC6F9B" w:rsidRDefault="00D7633A" w:rsidP="00D7633A">
      <w:pPr>
        <w:pStyle w:val="Heading3"/>
        <w:pBdr>
          <w:bottom w:val="dashed" w:sz="6" w:space="0" w:color="DDDDDD"/>
        </w:pBdr>
        <w:shd w:val="clear" w:color="auto" w:fill="FFFFFF"/>
        <w:spacing w:before="0" w:after="210" w:line="312" w:lineRule="atLeast"/>
        <w:textAlignment w:val="baseline"/>
        <w:rPr>
          <w:rFonts w:ascii="Arial" w:hAnsi="Arial" w:cs="Arial"/>
          <w:b w:val="0"/>
          <w:bCs w:val="0"/>
          <w:color w:val="336699"/>
          <w:spacing w:val="-8"/>
          <w:sz w:val="24"/>
          <w:szCs w:val="24"/>
        </w:rPr>
      </w:pPr>
      <w:r w:rsidRPr="00DC6F9B">
        <w:rPr>
          <w:rFonts w:ascii="Arial" w:hAnsi="Arial" w:cs="Arial"/>
          <w:b w:val="0"/>
          <w:bCs w:val="0"/>
          <w:color w:val="336699"/>
          <w:spacing w:val="-8"/>
          <w:sz w:val="24"/>
          <w:szCs w:val="24"/>
        </w:rPr>
        <w:t>Step 3: Creating Inventory File for Remote Hosts</w:t>
      </w:r>
    </w:p>
    <w:p w:rsidR="00D7633A" w:rsidRPr="00DC6F9B" w:rsidRDefault="00D7633A" w:rsidP="00D7633A">
      <w:pPr>
        <w:pStyle w:val="NormalWeb"/>
        <w:shd w:val="clear" w:color="auto" w:fill="FFFFFF"/>
        <w:spacing w:before="0" w:beforeAutospacing="0" w:after="0" w:afterAutospacing="0"/>
        <w:textAlignment w:val="baseline"/>
        <w:rPr>
          <w:rFonts w:ascii="Arial" w:hAnsi="Arial" w:cs="Arial"/>
          <w:color w:val="272727"/>
        </w:rPr>
      </w:pPr>
      <w:r w:rsidRPr="00DC6F9B">
        <w:rPr>
          <w:rFonts w:ascii="inherit" w:hAnsi="inherit" w:cs="Arial"/>
          <w:color w:val="333333"/>
          <w:bdr w:val="none" w:sz="0" w:space="0" w:color="auto" w:frame="1"/>
        </w:rPr>
        <w:t>Inventory</w:t>
      </w:r>
      <w:r w:rsidRPr="00DC6F9B">
        <w:rPr>
          <w:rFonts w:ascii="Arial" w:hAnsi="Arial" w:cs="Arial"/>
          <w:color w:val="272727"/>
        </w:rPr>
        <w:t xml:space="preserve"> file, </w:t>
      </w:r>
      <w:proofErr w:type="gramStart"/>
      <w:r w:rsidRPr="00DC6F9B">
        <w:rPr>
          <w:rFonts w:ascii="Arial" w:hAnsi="Arial" w:cs="Arial"/>
          <w:color w:val="272727"/>
        </w:rPr>
        <w:t>This</w:t>
      </w:r>
      <w:proofErr w:type="gramEnd"/>
      <w:r w:rsidRPr="00DC6F9B">
        <w:rPr>
          <w:rFonts w:ascii="Arial" w:hAnsi="Arial" w:cs="Arial"/>
          <w:color w:val="272727"/>
        </w:rPr>
        <w:t xml:space="preserve"> file hold the host information’s like which host we need to get connect from local to remote. Default inventory file will be under </w:t>
      </w:r>
      <w:r w:rsidRPr="00DC6F9B">
        <w:rPr>
          <w:rFonts w:ascii="inherit" w:hAnsi="inherit" w:cs="Arial"/>
          <w:color w:val="333333"/>
          <w:bdr w:val="none" w:sz="0" w:space="0" w:color="auto" w:frame="1"/>
        </w:rPr>
        <w:t>/etc/ansible/hosts</w:t>
      </w:r>
      <w:r w:rsidRPr="00DC6F9B">
        <w:rPr>
          <w:rFonts w:ascii="Arial" w:hAnsi="Arial" w:cs="Arial"/>
          <w:color w:val="272727"/>
        </w:rPr>
        <w:t>.</w:t>
      </w:r>
    </w:p>
    <w:p w:rsidR="00D7633A" w:rsidRPr="00DC6F9B" w:rsidRDefault="00D7633A" w:rsidP="00D7633A">
      <w:pPr>
        <w:pStyle w:val="NormalWeb"/>
        <w:shd w:val="clear" w:color="auto" w:fill="FFFFFF"/>
        <w:spacing w:before="0" w:beforeAutospacing="0" w:after="0" w:afterAutospacing="0"/>
        <w:textAlignment w:val="baseline"/>
        <w:rPr>
          <w:rFonts w:ascii="Arial" w:hAnsi="Arial" w:cs="Arial"/>
          <w:color w:val="272727"/>
        </w:rPr>
      </w:pPr>
      <w:r w:rsidRPr="00DC6F9B">
        <w:rPr>
          <w:rStyle w:val="Strong"/>
          <w:rFonts w:ascii="inherit" w:hAnsi="inherit" w:cs="Arial"/>
          <w:b w:val="0"/>
          <w:bCs w:val="0"/>
          <w:color w:val="333333"/>
          <w:bdr w:val="none" w:sz="0" w:space="0" w:color="auto" w:frame="1"/>
        </w:rPr>
        <w:t>7.</w:t>
      </w:r>
      <w:r w:rsidRPr="00DC6F9B">
        <w:rPr>
          <w:rFonts w:ascii="Arial" w:hAnsi="Arial" w:cs="Arial"/>
          <w:color w:val="272727"/>
        </w:rPr>
        <w:t> Now let’s add these three hosts to inventory file. Open and edit file using your favourite editor, Here I use vim.</w:t>
      </w:r>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sz w:val="24"/>
          <w:szCs w:val="24"/>
        </w:rPr>
      </w:pPr>
      <w:r w:rsidRPr="00DC6F9B">
        <w:rPr>
          <w:rFonts w:ascii="Courier" w:hAnsi="Courier"/>
          <w:color w:val="FFFFFF"/>
          <w:sz w:val="24"/>
          <w:szCs w:val="24"/>
        </w:rPr>
        <w:t xml:space="preserve"># </w:t>
      </w:r>
      <w:proofErr w:type="gramStart"/>
      <w:r w:rsidRPr="00DC6F9B">
        <w:rPr>
          <w:rFonts w:ascii="Courier" w:hAnsi="Courier"/>
          <w:color w:val="FFFFFF"/>
          <w:sz w:val="24"/>
          <w:szCs w:val="24"/>
        </w:rPr>
        <w:t>sudo</w:t>
      </w:r>
      <w:proofErr w:type="gramEnd"/>
      <w:r w:rsidRPr="00DC6F9B">
        <w:rPr>
          <w:rFonts w:ascii="Courier" w:hAnsi="Courier"/>
          <w:color w:val="FFFFFF"/>
          <w:sz w:val="24"/>
          <w:szCs w:val="24"/>
        </w:rPr>
        <w:t xml:space="preserve"> vim /etc/ansible/hosts</w:t>
      </w:r>
    </w:p>
    <w:p w:rsidR="00D7633A" w:rsidRPr="00DC6F9B" w:rsidRDefault="00D7633A" w:rsidP="00D7633A">
      <w:pPr>
        <w:pStyle w:val="NormalWeb"/>
        <w:shd w:val="clear" w:color="auto" w:fill="FFFFFF"/>
        <w:spacing w:before="0" w:beforeAutospacing="0" w:after="240" w:afterAutospacing="0"/>
        <w:textAlignment w:val="baseline"/>
        <w:rPr>
          <w:rFonts w:ascii="Arial" w:hAnsi="Arial" w:cs="Arial"/>
          <w:color w:val="272727"/>
        </w:rPr>
      </w:pPr>
      <w:r w:rsidRPr="00DC6F9B">
        <w:rPr>
          <w:rFonts w:ascii="Arial" w:hAnsi="Arial" w:cs="Arial"/>
          <w:color w:val="272727"/>
        </w:rPr>
        <w:t>Add the following three hosts IP address</w:t>
      </w:r>
      <w:proofErr w:type="gramStart"/>
      <w:r w:rsidRPr="00DC6F9B">
        <w:rPr>
          <w:rFonts w:ascii="Arial" w:hAnsi="Arial" w:cs="Arial"/>
          <w:color w:val="272727"/>
        </w:rPr>
        <w:t>..</w:t>
      </w:r>
      <w:proofErr w:type="gramEnd"/>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sz w:val="24"/>
          <w:szCs w:val="24"/>
        </w:rPr>
      </w:pPr>
      <w:r w:rsidRPr="00DC6F9B">
        <w:rPr>
          <w:rFonts w:ascii="Courier" w:hAnsi="Courier"/>
          <w:color w:val="FFFFFF"/>
          <w:sz w:val="24"/>
          <w:szCs w:val="24"/>
        </w:rPr>
        <w:t>[</w:t>
      </w:r>
      <w:proofErr w:type="gramStart"/>
      <w:r w:rsidRPr="00DC6F9B">
        <w:rPr>
          <w:rFonts w:ascii="Courier" w:hAnsi="Courier"/>
          <w:color w:val="FFFFFF"/>
          <w:sz w:val="24"/>
          <w:szCs w:val="24"/>
        </w:rPr>
        <w:t>web-servers</w:t>
      </w:r>
      <w:proofErr w:type="gramEnd"/>
      <w:r w:rsidRPr="00DC6F9B">
        <w:rPr>
          <w:rFonts w:ascii="Courier" w:hAnsi="Courier"/>
          <w:color w:val="FFFFFF"/>
          <w:sz w:val="24"/>
          <w:szCs w:val="24"/>
        </w:rPr>
        <w:t>]</w:t>
      </w:r>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sz w:val="24"/>
          <w:szCs w:val="24"/>
        </w:rPr>
      </w:pPr>
      <w:r w:rsidRPr="00DC6F9B">
        <w:rPr>
          <w:rFonts w:ascii="Courier" w:hAnsi="Courier"/>
          <w:color w:val="FFFFFF"/>
          <w:sz w:val="24"/>
          <w:szCs w:val="24"/>
        </w:rPr>
        <w:t>192.168.0.112</w:t>
      </w:r>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sz w:val="24"/>
          <w:szCs w:val="24"/>
        </w:rPr>
      </w:pPr>
      <w:r w:rsidRPr="00DC6F9B">
        <w:rPr>
          <w:rFonts w:ascii="Courier" w:hAnsi="Courier"/>
          <w:color w:val="FFFFFF"/>
          <w:sz w:val="24"/>
          <w:szCs w:val="24"/>
        </w:rPr>
        <w:t>192.168.0.113</w:t>
      </w:r>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sz w:val="24"/>
          <w:szCs w:val="24"/>
        </w:rPr>
      </w:pPr>
      <w:r w:rsidRPr="00DC6F9B">
        <w:rPr>
          <w:rFonts w:ascii="Courier" w:hAnsi="Courier"/>
          <w:color w:val="FFFFFF"/>
          <w:sz w:val="24"/>
          <w:szCs w:val="24"/>
        </w:rPr>
        <w:t>192.168.0.114</w:t>
      </w:r>
    </w:p>
    <w:p w:rsidR="00D7633A" w:rsidRPr="00DC6F9B" w:rsidRDefault="00D7633A" w:rsidP="00D7633A">
      <w:pPr>
        <w:pStyle w:val="NormalWeb"/>
        <w:shd w:val="clear" w:color="auto" w:fill="FFFFFF"/>
        <w:spacing w:before="0" w:beforeAutospacing="0" w:after="0" w:afterAutospacing="0"/>
        <w:textAlignment w:val="baseline"/>
        <w:rPr>
          <w:rFonts w:ascii="Arial" w:hAnsi="Arial" w:cs="Arial"/>
          <w:color w:val="272727"/>
        </w:rPr>
      </w:pPr>
      <w:r w:rsidRPr="00DC6F9B">
        <w:rPr>
          <w:rStyle w:val="Strong"/>
          <w:rFonts w:ascii="inherit" w:hAnsi="inherit" w:cs="Arial"/>
          <w:b w:val="0"/>
          <w:bCs w:val="0"/>
          <w:color w:val="FF0000"/>
          <w:bdr w:val="none" w:sz="0" w:space="0" w:color="auto" w:frame="1"/>
        </w:rPr>
        <w:t>Note</w:t>
      </w:r>
      <w:r w:rsidRPr="00DC6F9B">
        <w:rPr>
          <w:rFonts w:ascii="Arial" w:hAnsi="Arial" w:cs="Arial"/>
          <w:color w:val="272727"/>
        </w:rPr>
        <w:t>: The ‘</w:t>
      </w:r>
      <w:r w:rsidRPr="00DC6F9B">
        <w:rPr>
          <w:rStyle w:val="Strong"/>
          <w:rFonts w:ascii="inherit" w:hAnsi="inherit" w:cs="Arial"/>
          <w:b w:val="0"/>
          <w:bCs w:val="0"/>
          <w:color w:val="333333"/>
          <w:bdr w:val="none" w:sz="0" w:space="0" w:color="auto" w:frame="1"/>
        </w:rPr>
        <w:t>web-servers</w:t>
      </w:r>
      <w:r w:rsidRPr="00DC6F9B">
        <w:rPr>
          <w:rFonts w:ascii="Arial" w:hAnsi="Arial" w:cs="Arial"/>
          <w:color w:val="272727"/>
        </w:rPr>
        <w:t>‘ in the brackets indicates as group names, it is used in classifying systems and deciding which systems you are going to controlling at what times and for what reason.</w:t>
      </w:r>
    </w:p>
    <w:p w:rsidR="00D7633A" w:rsidRPr="00DC6F9B" w:rsidRDefault="005C7CF8" w:rsidP="00D7633A">
      <w:pPr>
        <w:shd w:val="clear" w:color="auto" w:fill="F1F1F1"/>
        <w:jc w:val="center"/>
        <w:textAlignment w:val="baseline"/>
        <w:rPr>
          <w:rFonts w:ascii="Arial" w:hAnsi="Arial" w:cs="Arial"/>
          <w:color w:val="272727"/>
          <w:sz w:val="24"/>
          <w:szCs w:val="24"/>
        </w:rPr>
      </w:pPr>
      <w:hyperlink r:id="rId18" w:history="1">
        <w:r w:rsidRPr="005C7CF8">
          <w:rPr>
            <w:rFonts w:ascii="inherit" w:hAnsi="inherit" w:cs="Arial"/>
            <w:color w:val="3B8DBD"/>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reate Ansible Inventory File" href="https://www.tecmint.com/wp-content/uploads/2015/01/Create-Ansible-Inventory-File1.png" style="width:316.5pt;height:91.5pt" o:button="t"/>
          </w:pict>
        </w:r>
      </w:hyperlink>
    </w:p>
    <w:p w:rsidR="00D7633A" w:rsidRPr="00DC6F9B" w:rsidRDefault="00D7633A" w:rsidP="00D7633A">
      <w:pPr>
        <w:pStyle w:val="wp-caption-text"/>
        <w:shd w:val="clear" w:color="auto" w:fill="F1F1F1"/>
        <w:spacing w:before="0" w:beforeAutospacing="0" w:after="0" w:afterAutospacing="0"/>
        <w:jc w:val="center"/>
        <w:textAlignment w:val="baseline"/>
        <w:rPr>
          <w:rFonts w:ascii="inherit" w:hAnsi="inherit" w:cs="Arial"/>
          <w:i/>
          <w:iCs/>
          <w:color w:val="999999"/>
        </w:rPr>
      </w:pPr>
      <w:r w:rsidRPr="00DC6F9B">
        <w:rPr>
          <w:rFonts w:ascii="inherit" w:hAnsi="inherit" w:cs="Arial"/>
          <w:i/>
          <w:iCs/>
          <w:color w:val="999999"/>
        </w:rPr>
        <w:t>Create Ansible Inventory File</w:t>
      </w:r>
    </w:p>
    <w:p w:rsidR="00D7633A" w:rsidRPr="00DC6F9B" w:rsidRDefault="00D7633A" w:rsidP="00D7633A">
      <w:pPr>
        <w:pStyle w:val="NormalWeb"/>
        <w:shd w:val="clear" w:color="auto" w:fill="FFFFFF"/>
        <w:spacing w:before="0" w:beforeAutospacing="0" w:after="0" w:afterAutospacing="0"/>
        <w:textAlignment w:val="baseline"/>
        <w:rPr>
          <w:ins w:id="0" w:author="Unknown"/>
          <w:rFonts w:ascii="Arial" w:hAnsi="Arial" w:cs="Arial"/>
          <w:color w:val="272727"/>
        </w:rPr>
      </w:pPr>
      <w:ins w:id="1" w:author="Unknown">
        <w:r w:rsidRPr="00DC6F9B">
          <w:rPr>
            <w:rStyle w:val="Strong"/>
            <w:rFonts w:ascii="inherit" w:hAnsi="inherit" w:cs="Arial"/>
            <w:b w:val="0"/>
            <w:bCs w:val="0"/>
            <w:color w:val="333333"/>
            <w:bdr w:val="none" w:sz="0" w:space="0" w:color="auto" w:frame="1"/>
          </w:rPr>
          <w:t>8.</w:t>
        </w:r>
        <w:r w:rsidRPr="00DC6F9B">
          <w:rPr>
            <w:rFonts w:ascii="Arial" w:hAnsi="Arial" w:cs="Arial"/>
            <w:color w:val="272727"/>
          </w:rPr>
          <w:t xml:space="preserve"> Now time to check our all 3 server by just doing a ping from my localhost. To perform the action we need to use the command </w:t>
        </w:r>
        <w:proofErr w:type="gramStart"/>
        <w:r w:rsidRPr="00DC6F9B">
          <w:rPr>
            <w:rFonts w:ascii="Arial" w:hAnsi="Arial" w:cs="Arial"/>
            <w:color w:val="272727"/>
          </w:rPr>
          <w:t>‘</w:t>
        </w:r>
        <w:r w:rsidRPr="00DC6F9B">
          <w:rPr>
            <w:rFonts w:ascii="inherit" w:hAnsi="inherit" w:cs="Arial"/>
            <w:color w:val="333333"/>
            <w:bdr w:val="none" w:sz="0" w:space="0" w:color="auto" w:frame="1"/>
          </w:rPr>
          <w:t>ansible</w:t>
        </w:r>
        <w:r w:rsidRPr="00DC6F9B">
          <w:rPr>
            <w:rFonts w:ascii="Arial" w:hAnsi="Arial" w:cs="Arial"/>
            <w:color w:val="272727"/>
          </w:rPr>
          <w:t>‘ with</w:t>
        </w:r>
        <w:proofErr w:type="gramEnd"/>
        <w:r w:rsidRPr="00DC6F9B">
          <w:rPr>
            <w:rFonts w:ascii="Arial" w:hAnsi="Arial" w:cs="Arial"/>
            <w:color w:val="272727"/>
          </w:rPr>
          <w:t xml:space="preserve"> options ‘</w:t>
        </w:r>
        <w:r w:rsidRPr="00DC6F9B">
          <w:rPr>
            <w:rStyle w:val="Strong"/>
            <w:rFonts w:ascii="inherit" w:hAnsi="inherit" w:cs="Arial"/>
            <w:b w:val="0"/>
            <w:bCs w:val="0"/>
            <w:color w:val="333333"/>
            <w:bdr w:val="none" w:sz="0" w:space="0" w:color="auto" w:frame="1"/>
          </w:rPr>
          <w:t>-m</w:t>
        </w:r>
        <w:r w:rsidRPr="00DC6F9B">
          <w:rPr>
            <w:rFonts w:ascii="Arial" w:hAnsi="Arial" w:cs="Arial"/>
            <w:color w:val="272727"/>
          </w:rPr>
          <w:t>‘ (module) and ‘</w:t>
        </w:r>
        <w:r w:rsidRPr="00DC6F9B">
          <w:rPr>
            <w:rStyle w:val="Strong"/>
            <w:rFonts w:ascii="inherit" w:hAnsi="inherit" w:cs="Arial"/>
            <w:b w:val="0"/>
            <w:bCs w:val="0"/>
            <w:color w:val="333333"/>
            <w:bdr w:val="none" w:sz="0" w:space="0" w:color="auto" w:frame="1"/>
          </w:rPr>
          <w:t>-all</w:t>
        </w:r>
        <w:r w:rsidRPr="00DC6F9B">
          <w:rPr>
            <w:rFonts w:ascii="Arial" w:hAnsi="Arial" w:cs="Arial"/>
            <w:color w:val="272727"/>
          </w:rPr>
          <w:t>‘ (group of servers).</w:t>
        </w:r>
      </w:ins>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ins w:id="2" w:author="Unknown"/>
          <w:rFonts w:ascii="Courier" w:hAnsi="Courier"/>
          <w:color w:val="FFFFFF"/>
          <w:sz w:val="24"/>
          <w:szCs w:val="24"/>
        </w:rPr>
      </w:pPr>
      <w:ins w:id="3" w:author="Unknown">
        <w:r w:rsidRPr="00DC6F9B">
          <w:rPr>
            <w:rFonts w:ascii="Courier" w:hAnsi="Courier"/>
            <w:color w:val="FFFFFF"/>
            <w:sz w:val="24"/>
            <w:szCs w:val="24"/>
          </w:rPr>
          <w:t xml:space="preserve"># </w:t>
        </w:r>
        <w:proofErr w:type="gramStart"/>
        <w:r w:rsidRPr="00DC6F9B">
          <w:rPr>
            <w:rFonts w:ascii="Courier" w:hAnsi="Courier"/>
            <w:color w:val="FFFFFF"/>
            <w:sz w:val="24"/>
            <w:szCs w:val="24"/>
          </w:rPr>
          <w:t>ansible</w:t>
        </w:r>
        <w:proofErr w:type="gramEnd"/>
        <w:r w:rsidRPr="00DC6F9B">
          <w:rPr>
            <w:rFonts w:ascii="Courier" w:hAnsi="Courier"/>
            <w:color w:val="FFFFFF"/>
            <w:sz w:val="24"/>
            <w:szCs w:val="24"/>
          </w:rPr>
          <w:t xml:space="preserve"> -m ping web-servers</w:t>
        </w:r>
      </w:ins>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ins w:id="4" w:author="Unknown"/>
          <w:rFonts w:ascii="Courier" w:hAnsi="Courier"/>
          <w:color w:val="FFFFFF"/>
          <w:sz w:val="24"/>
          <w:szCs w:val="24"/>
        </w:rPr>
      </w:pPr>
      <w:ins w:id="5" w:author="Unknown">
        <w:r w:rsidRPr="00DC6F9B">
          <w:rPr>
            <w:rFonts w:ascii="Courier" w:hAnsi="Courier"/>
            <w:color w:val="FFFFFF"/>
            <w:sz w:val="24"/>
            <w:szCs w:val="24"/>
          </w:rPr>
          <w:t>OR</w:t>
        </w:r>
      </w:ins>
    </w:p>
    <w:p w:rsidR="00D7633A" w:rsidRPr="001B6D5E" w:rsidRDefault="00D7633A" w:rsidP="001B6D5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ins w:id="6" w:author="Unknown"/>
          <w:rFonts w:ascii="Courier" w:hAnsi="Courier"/>
          <w:color w:val="FFFFFF"/>
          <w:sz w:val="24"/>
          <w:szCs w:val="24"/>
        </w:rPr>
      </w:pPr>
      <w:ins w:id="7" w:author="Unknown">
        <w:r w:rsidRPr="00DC6F9B">
          <w:rPr>
            <w:rFonts w:ascii="Courier" w:hAnsi="Courier"/>
            <w:color w:val="FFFFFF"/>
            <w:sz w:val="24"/>
            <w:szCs w:val="24"/>
          </w:rPr>
          <w:t># ansible -m ping -all</w:t>
        </w:r>
      </w:ins>
    </w:p>
    <w:p w:rsidR="00D7633A" w:rsidRPr="00DC6F9B" w:rsidRDefault="00D7633A" w:rsidP="00D7633A">
      <w:pPr>
        <w:pStyle w:val="wp-caption-text"/>
        <w:shd w:val="clear" w:color="auto" w:fill="F1F1F1"/>
        <w:spacing w:before="0" w:beforeAutospacing="0" w:after="0" w:afterAutospacing="0"/>
        <w:jc w:val="center"/>
        <w:textAlignment w:val="baseline"/>
        <w:rPr>
          <w:ins w:id="8" w:author="Unknown"/>
          <w:rFonts w:ascii="inherit" w:hAnsi="inherit" w:cs="Arial"/>
          <w:i/>
          <w:iCs/>
          <w:color w:val="999999"/>
        </w:rPr>
      </w:pPr>
      <w:ins w:id="9" w:author="Unknown">
        <w:r w:rsidRPr="00DC6F9B">
          <w:rPr>
            <w:rFonts w:ascii="inherit" w:hAnsi="inherit" w:cs="Arial"/>
            <w:i/>
            <w:iCs/>
            <w:color w:val="999999"/>
          </w:rPr>
          <w:t>Ping Remote Hosts</w:t>
        </w:r>
      </w:ins>
    </w:p>
    <w:p w:rsidR="00D7633A" w:rsidRPr="00DC6F9B" w:rsidRDefault="00D7633A" w:rsidP="00D7633A">
      <w:pPr>
        <w:pStyle w:val="NormalWeb"/>
        <w:shd w:val="clear" w:color="auto" w:fill="FFFFFF"/>
        <w:spacing w:before="0" w:beforeAutospacing="0" w:after="0" w:afterAutospacing="0"/>
        <w:textAlignment w:val="baseline"/>
        <w:rPr>
          <w:ins w:id="10" w:author="Unknown"/>
          <w:rFonts w:ascii="Arial" w:hAnsi="Arial" w:cs="Arial"/>
          <w:color w:val="272727"/>
        </w:rPr>
      </w:pPr>
      <w:ins w:id="11" w:author="Unknown">
        <w:r w:rsidRPr="00DC6F9B">
          <w:rPr>
            <w:rFonts w:ascii="Arial" w:hAnsi="Arial" w:cs="Arial"/>
            <w:color w:val="272727"/>
          </w:rPr>
          <w:t>In the above example, we’ve used ping module with Ansible command to ping all remote hosts at ones, the same way there are various modules can be used with Ansible, you can find available modules from ansible Official site </w:t>
        </w:r>
        <w:r w:rsidR="005C7CF8" w:rsidRPr="00DC6F9B">
          <w:rPr>
            <w:rFonts w:ascii="Arial" w:hAnsi="Arial" w:cs="Arial"/>
            <w:color w:val="272727"/>
          </w:rPr>
          <w:fldChar w:fldCharType="begin"/>
        </w:r>
        <w:r w:rsidRPr="00DC6F9B">
          <w:rPr>
            <w:rFonts w:ascii="Arial" w:hAnsi="Arial" w:cs="Arial"/>
            <w:color w:val="272727"/>
          </w:rPr>
          <w:instrText xml:space="preserve"> HYPERLINK "https://docs.ansible.com/list_of_all_modules.html" \t "_blank" </w:instrText>
        </w:r>
        <w:r w:rsidR="005C7CF8" w:rsidRPr="00DC6F9B">
          <w:rPr>
            <w:rFonts w:ascii="Arial" w:hAnsi="Arial" w:cs="Arial"/>
            <w:color w:val="272727"/>
          </w:rPr>
          <w:fldChar w:fldCharType="separate"/>
        </w:r>
        <w:r w:rsidRPr="00DC6F9B">
          <w:rPr>
            <w:rStyle w:val="Hyperlink"/>
            <w:rFonts w:ascii="inherit" w:eastAsiaTheme="majorEastAsia" w:hAnsi="inherit" w:cs="Arial"/>
            <w:color w:val="BB0E30"/>
            <w:bdr w:val="none" w:sz="0" w:space="0" w:color="auto" w:frame="1"/>
          </w:rPr>
          <w:t>here</w:t>
        </w:r>
        <w:r w:rsidR="005C7CF8" w:rsidRPr="00DC6F9B">
          <w:rPr>
            <w:rFonts w:ascii="Arial" w:hAnsi="Arial" w:cs="Arial"/>
            <w:color w:val="272727"/>
          </w:rPr>
          <w:fldChar w:fldCharType="end"/>
        </w:r>
        <w:r w:rsidRPr="00DC6F9B">
          <w:rPr>
            <w:rFonts w:ascii="Arial" w:hAnsi="Arial" w:cs="Arial"/>
            <w:color w:val="272727"/>
          </w:rPr>
          <w:t>.</w:t>
        </w:r>
      </w:ins>
    </w:p>
    <w:p w:rsidR="00D7633A" w:rsidRPr="00DC6F9B" w:rsidRDefault="00D7633A" w:rsidP="00D7633A">
      <w:pPr>
        <w:pStyle w:val="NormalWeb"/>
        <w:shd w:val="clear" w:color="auto" w:fill="FFFFFF"/>
        <w:spacing w:before="0" w:beforeAutospacing="0" w:after="0" w:afterAutospacing="0"/>
        <w:textAlignment w:val="baseline"/>
        <w:rPr>
          <w:ins w:id="12" w:author="Unknown"/>
          <w:rFonts w:ascii="Arial" w:hAnsi="Arial" w:cs="Arial"/>
          <w:color w:val="272727"/>
        </w:rPr>
      </w:pPr>
      <w:ins w:id="13" w:author="Unknown">
        <w:r w:rsidRPr="00DC6F9B">
          <w:rPr>
            <w:rStyle w:val="Strong"/>
            <w:rFonts w:ascii="inherit" w:hAnsi="inherit" w:cs="Arial"/>
            <w:b w:val="0"/>
            <w:bCs w:val="0"/>
            <w:color w:val="333333"/>
            <w:bdr w:val="none" w:sz="0" w:space="0" w:color="auto" w:frame="1"/>
          </w:rPr>
          <w:t>9.</w:t>
        </w:r>
        <w:r w:rsidRPr="00DC6F9B">
          <w:rPr>
            <w:rFonts w:ascii="Arial" w:hAnsi="Arial" w:cs="Arial"/>
            <w:color w:val="272727"/>
          </w:rPr>
          <w:t> Now, here we are using another module called ‘</w:t>
        </w:r>
        <w:r w:rsidRPr="00DC6F9B">
          <w:rPr>
            <w:rStyle w:val="Strong"/>
            <w:rFonts w:ascii="inherit" w:hAnsi="inherit" w:cs="Arial"/>
            <w:b w:val="0"/>
            <w:bCs w:val="0"/>
            <w:color w:val="333333"/>
            <w:bdr w:val="none" w:sz="0" w:space="0" w:color="auto" w:frame="1"/>
          </w:rPr>
          <w:t>command</w:t>
        </w:r>
        <w:r w:rsidRPr="00DC6F9B">
          <w:rPr>
            <w:rFonts w:ascii="Arial" w:hAnsi="Arial" w:cs="Arial"/>
            <w:color w:val="272727"/>
          </w:rPr>
          <w:t>‘, which is used to execute list of commands (like, df, free, uptim, etc.) on all selected remote hosts at one go, for example watch out few examples shown below.</w:t>
        </w:r>
      </w:ins>
    </w:p>
    <w:p w:rsidR="00D7633A" w:rsidRPr="00DC6F9B" w:rsidRDefault="00D7633A" w:rsidP="00D7633A">
      <w:pPr>
        <w:pStyle w:val="NormalWeb"/>
        <w:shd w:val="clear" w:color="auto" w:fill="FFFFFF"/>
        <w:spacing w:before="0" w:beforeAutospacing="0" w:after="0" w:afterAutospacing="0"/>
        <w:textAlignment w:val="baseline"/>
        <w:rPr>
          <w:ins w:id="14" w:author="Unknown"/>
          <w:rFonts w:ascii="Arial" w:hAnsi="Arial" w:cs="Arial"/>
          <w:color w:val="272727"/>
        </w:rPr>
      </w:pPr>
      <w:ins w:id="15" w:author="Unknown">
        <w:r w:rsidRPr="00DC6F9B">
          <w:rPr>
            <w:rStyle w:val="Strong"/>
            <w:rFonts w:ascii="inherit" w:hAnsi="inherit" w:cs="Arial"/>
            <w:b w:val="0"/>
            <w:bCs w:val="0"/>
            <w:color w:val="333333"/>
            <w:bdr w:val="none" w:sz="0" w:space="0" w:color="auto" w:frame="1"/>
          </w:rPr>
          <w:t>a.</w:t>
        </w:r>
        <w:r w:rsidRPr="00DC6F9B">
          <w:rPr>
            <w:rFonts w:ascii="Arial" w:hAnsi="Arial" w:cs="Arial"/>
            <w:color w:val="272727"/>
          </w:rPr>
          <w:t> To check the partitions on all remote hosts</w:t>
        </w:r>
      </w:ins>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ins w:id="16" w:author="Unknown"/>
          <w:rFonts w:ascii="Courier" w:hAnsi="Courier"/>
          <w:color w:val="FFFFFF"/>
          <w:sz w:val="24"/>
          <w:szCs w:val="24"/>
        </w:rPr>
      </w:pPr>
      <w:ins w:id="17" w:author="Unknown">
        <w:r w:rsidRPr="00DC6F9B">
          <w:rPr>
            <w:rFonts w:ascii="Courier" w:hAnsi="Courier"/>
            <w:color w:val="FFFFFF"/>
            <w:sz w:val="24"/>
            <w:szCs w:val="24"/>
          </w:rPr>
          <w:t xml:space="preserve"># </w:t>
        </w:r>
        <w:proofErr w:type="gramStart"/>
        <w:r w:rsidRPr="00DC6F9B">
          <w:rPr>
            <w:rFonts w:ascii="Courier" w:hAnsi="Courier"/>
            <w:color w:val="FFFFFF"/>
            <w:sz w:val="24"/>
            <w:szCs w:val="24"/>
          </w:rPr>
          <w:t>ansible</w:t>
        </w:r>
        <w:proofErr w:type="gramEnd"/>
        <w:r w:rsidRPr="00DC6F9B">
          <w:rPr>
            <w:rFonts w:ascii="Courier" w:hAnsi="Courier"/>
            <w:color w:val="FFFFFF"/>
            <w:sz w:val="24"/>
            <w:szCs w:val="24"/>
          </w:rPr>
          <w:t xml:space="preserve"> -m command -a "df -h" web-servers</w:t>
        </w:r>
      </w:ins>
    </w:p>
    <w:p w:rsidR="00D7633A" w:rsidRPr="00DC6F9B" w:rsidRDefault="00D7633A" w:rsidP="00D7633A">
      <w:pPr>
        <w:shd w:val="clear" w:color="auto" w:fill="F1F1F1"/>
        <w:jc w:val="center"/>
        <w:textAlignment w:val="baseline"/>
        <w:rPr>
          <w:ins w:id="18" w:author="Unknown"/>
          <w:rFonts w:ascii="Arial" w:hAnsi="Arial" w:cs="Arial"/>
          <w:color w:val="272727"/>
          <w:sz w:val="24"/>
          <w:szCs w:val="24"/>
        </w:rPr>
      </w:pPr>
      <w:r w:rsidRPr="00DC6F9B">
        <w:rPr>
          <w:rFonts w:ascii="inherit" w:hAnsi="inherit" w:cs="Arial"/>
          <w:noProof/>
          <w:color w:val="3B8DBD"/>
          <w:sz w:val="24"/>
          <w:szCs w:val="24"/>
          <w:bdr w:val="none" w:sz="0" w:space="0" w:color="auto" w:frame="1"/>
        </w:rPr>
        <w:lastRenderedPageBreak/>
        <w:drawing>
          <wp:inline distT="0" distB="0" distL="0" distR="0">
            <wp:extent cx="5238750" cy="3714750"/>
            <wp:effectExtent l="19050" t="0" r="0" b="0"/>
            <wp:docPr id="18" name="Picture 18" descr="Check Disk Space on all Host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 Disk Space on all Hosts">
                      <a:hlinkClick r:id="rId19"/>
                    </pic:cNvPr>
                    <pic:cNvPicPr>
                      <a:picLocks noChangeAspect="1" noChangeArrowheads="1"/>
                    </pic:cNvPicPr>
                  </pic:nvPicPr>
                  <pic:blipFill>
                    <a:blip r:embed="rId20"/>
                    <a:srcRect/>
                    <a:stretch>
                      <a:fillRect/>
                    </a:stretch>
                  </pic:blipFill>
                  <pic:spPr bwMode="auto">
                    <a:xfrm>
                      <a:off x="0" y="0"/>
                      <a:ext cx="5238750" cy="3714750"/>
                    </a:xfrm>
                    <a:prstGeom prst="rect">
                      <a:avLst/>
                    </a:prstGeom>
                    <a:noFill/>
                    <a:ln w="9525">
                      <a:noFill/>
                      <a:miter lim="800000"/>
                      <a:headEnd/>
                      <a:tailEnd/>
                    </a:ln>
                  </pic:spPr>
                </pic:pic>
              </a:graphicData>
            </a:graphic>
          </wp:inline>
        </w:drawing>
      </w:r>
    </w:p>
    <w:p w:rsidR="00D7633A" w:rsidRPr="00DC6F9B" w:rsidRDefault="00D7633A" w:rsidP="00D7633A">
      <w:pPr>
        <w:pStyle w:val="wp-caption-text"/>
        <w:shd w:val="clear" w:color="auto" w:fill="F1F1F1"/>
        <w:spacing w:before="0" w:beforeAutospacing="0" w:after="0" w:afterAutospacing="0"/>
        <w:jc w:val="center"/>
        <w:textAlignment w:val="baseline"/>
        <w:rPr>
          <w:ins w:id="19" w:author="Unknown"/>
          <w:rFonts w:ascii="inherit" w:hAnsi="inherit" w:cs="Arial"/>
          <w:i/>
          <w:iCs/>
          <w:color w:val="999999"/>
        </w:rPr>
      </w:pPr>
      <w:ins w:id="20" w:author="Unknown">
        <w:r w:rsidRPr="00DC6F9B">
          <w:rPr>
            <w:rFonts w:ascii="inherit" w:hAnsi="inherit" w:cs="Arial"/>
            <w:i/>
            <w:iCs/>
            <w:color w:val="999999"/>
          </w:rPr>
          <w:t>Check Disk Space on all Hosts</w:t>
        </w:r>
      </w:ins>
    </w:p>
    <w:p w:rsidR="00D7633A" w:rsidRPr="00DC6F9B" w:rsidRDefault="00D7633A" w:rsidP="00D7633A">
      <w:pPr>
        <w:pStyle w:val="NormalWeb"/>
        <w:shd w:val="clear" w:color="auto" w:fill="FFFFFF"/>
        <w:spacing w:before="0" w:beforeAutospacing="0" w:after="0" w:afterAutospacing="0"/>
        <w:textAlignment w:val="baseline"/>
        <w:rPr>
          <w:ins w:id="21" w:author="Unknown"/>
          <w:rFonts w:ascii="Arial" w:hAnsi="Arial" w:cs="Arial"/>
          <w:color w:val="272727"/>
        </w:rPr>
      </w:pPr>
      <w:ins w:id="22" w:author="Unknown">
        <w:r w:rsidRPr="00DC6F9B">
          <w:rPr>
            <w:rStyle w:val="Strong"/>
            <w:rFonts w:ascii="inherit" w:hAnsi="inherit" w:cs="Arial"/>
            <w:b w:val="0"/>
            <w:bCs w:val="0"/>
            <w:color w:val="333333"/>
            <w:bdr w:val="none" w:sz="0" w:space="0" w:color="auto" w:frame="1"/>
          </w:rPr>
          <w:t>b.</w:t>
        </w:r>
        <w:r w:rsidRPr="00DC6F9B">
          <w:rPr>
            <w:rFonts w:ascii="Arial" w:hAnsi="Arial" w:cs="Arial"/>
            <w:color w:val="272727"/>
          </w:rPr>
          <w:t> Check memory usage on all remote hosts.</w:t>
        </w:r>
      </w:ins>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ins w:id="23" w:author="Unknown"/>
          <w:rFonts w:ascii="Courier" w:hAnsi="Courier"/>
          <w:color w:val="FFFFFF"/>
          <w:sz w:val="24"/>
          <w:szCs w:val="24"/>
        </w:rPr>
      </w:pPr>
      <w:ins w:id="24" w:author="Unknown">
        <w:r w:rsidRPr="00DC6F9B">
          <w:rPr>
            <w:rFonts w:ascii="Courier" w:hAnsi="Courier"/>
            <w:color w:val="FFFFFF"/>
            <w:sz w:val="24"/>
            <w:szCs w:val="24"/>
          </w:rPr>
          <w:t xml:space="preserve"># </w:t>
        </w:r>
        <w:proofErr w:type="gramStart"/>
        <w:r w:rsidRPr="00DC6F9B">
          <w:rPr>
            <w:rFonts w:ascii="Courier" w:hAnsi="Courier"/>
            <w:color w:val="FFFFFF"/>
            <w:sz w:val="24"/>
            <w:szCs w:val="24"/>
          </w:rPr>
          <w:t>ansible</w:t>
        </w:r>
        <w:proofErr w:type="gramEnd"/>
        <w:r w:rsidRPr="00DC6F9B">
          <w:rPr>
            <w:rFonts w:ascii="Courier" w:hAnsi="Courier"/>
            <w:color w:val="FFFFFF"/>
            <w:sz w:val="24"/>
            <w:szCs w:val="24"/>
          </w:rPr>
          <w:t xml:space="preserve"> -m command -a "free -mt" web-servers</w:t>
        </w:r>
      </w:ins>
    </w:p>
    <w:p w:rsidR="00D7633A" w:rsidRPr="00DC6F9B" w:rsidRDefault="00D7633A" w:rsidP="00D7633A">
      <w:pPr>
        <w:shd w:val="clear" w:color="auto" w:fill="F1F1F1"/>
        <w:jc w:val="center"/>
        <w:textAlignment w:val="baseline"/>
        <w:rPr>
          <w:ins w:id="25" w:author="Unknown"/>
          <w:rFonts w:ascii="Arial" w:hAnsi="Arial" w:cs="Arial"/>
          <w:color w:val="272727"/>
          <w:sz w:val="24"/>
          <w:szCs w:val="24"/>
        </w:rPr>
      </w:pPr>
      <w:r w:rsidRPr="00DC6F9B">
        <w:rPr>
          <w:rFonts w:ascii="inherit" w:hAnsi="inherit" w:cs="Arial"/>
          <w:noProof/>
          <w:color w:val="3B8DBD"/>
          <w:sz w:val="24"/>
          <w:szCs w:val="24"/>
          <w:bdr w:val="none" w:sz="0" w:space="0" w:color="auto" w:frame="1"/>
        </w:rPr>
        <w:lastRenderedPageBreak/>
        <w:drawing>
          <wp:inline distT="0" distB="0" distL="0" distR="0">
            <wp:extent cx="5905500" cy="4086225"/>
            <wp:effectExtent l="19050" t="0" r="0" b="0"/>
            <wp:docPr id="19" name="Picture 19" descr="Check Memory on all Host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 Memory on all Hosts">
                      <a:hlinkClick r:id="rId21"/>
                    </pic:cNvPr>
                    <pic:cNvPicPr>
                      <a:picLocks noChangeAspect="1" noChangeArrowheads="1"/>
                    </pic:cNvPicPr>
                  </pic:nvPicPr>
                  <pic:blipFill>
                    <a:blip r:embed="rId22"/>
                    <a:srcRect/>
                    <a:stretch>
                      <a:fillRect/>
                    </a:stretch>
                  </pic:blipFill>
                  <pic:spPr bwMode="auto">
                    <a:xfrm>
                      <a:off x="0" y="0"/>
                      <a:ext cx="5905500" cy="4086225"/>
                    </a:xfrm>
                    <a:prstGeom prst="rect">
                      <a:avLst/>
                    </a:prstGeom>
                    <a:noFill/>
                    <a:ln w="9525">
                      <a:noFill/>
                      <a:miter lim="800000"/>
                      <a:headEnd/>
                      <a:tailEnd/>
                    </a:ln>
                  </pic:spPr>
                </pic:pic>
              </a:graphicData>
            </a:graphic>
          </wp:inline>
        </w:drawing>
      </w:r>
    </w:p>
    <w:p w:rsidR="00D7633A" w:rsidRPr="00DC6F9B" w:rsidRDefault="00D7633A" w:rsidP="00D7633A">
      <w:pPr>
        <w:pStyle w:val="wp-caption-text"/>
        <w:shd w:val="clear" w:color="auto" w:fill="F1F1F1"/>
        <w:spacing w:before="0" w:beforeAutospacing="0" w:after="0" w:afterAutospacing="0"/>
        <w:jc w:val="center"/>
        <w:textAlignment w:val="baseline"/>
        <w:rPr>
          <w:ins w:id="26" w:author="Unknown"/>
          <w:rFonts w:ascii="inherit" w:hAnsi="inherit" w:cs="Arial"/>
          <w:i/>
          <w:iCs/>
          <w:color w:val="999999"/>
        </w:rPr>
      </w:pPr>
      <w:ins w:id="27" w:author="Unknown">
        <w:r w:rsidRPr="00DC6F9B">
          <w:rPr>
            <w:rFonts w:ascii="inherit" w:hAnsi="inherit" w:cs="Arial"/>
            <w:i/>
            <w:iCs/>
            <w:color w:val="999999"/>
          </w:rPr>
          <w:t>Check Memory on all Hosts</w:t>
        </w:r>
      </w:ins>
    </w:p>
    <w:p w:rsidR="00D7633A" w:rsidRPr="00DC6F9B" w:rsidRDefault="00D7633A" w:rsidP="00D7633A">
      <w:pPr>
        <w:pStyle w:val="NormalWeb"/>
        <w:shd w:val="clear" w:color="auto" w:fill="FFFFFF"/>
        <w:spacing w:before="0" w:beforeAutospacing="0" w:after="0" w:afterAutospacing="0"/>
        <w:textAlignment w:val="baseline"/>
        <w:rPr>
          <w:ins w:id="28" w:author="Unknown"/>
          <w:rFonts w:ascii="Arial" w:hAnsi="Arial" w:cs="Arial"/>
          <w:color w:val="272727"/>
        </w:rPr>
      </w:pPr>
      <w:ins w:id="29" w:author="Unknown">
        <w:r w:rsidRPr="00DC6F9B">
          <w:rPr>
            <w:rStyle w:val="Strong"/>
            <w:rFonts w:ascii="inherit" w:hAnsi="inherit" w:cs="Arial"/>
            <w:b w:val="0"/>
            <w:bCs w:val="0"/>
            <w:color w:val="333333"/>
            <w:bdr w:val="none" w:sz="0" w:space="0" w:color="auto" w:frame="1"/>
          </w:rPr>
          <w:t>c.</w:t>
        </w:r>
        <w:r w:rsidRPr="00DC6F9B">
          <w:rPr>
            <w:rFonts w:ascii="Arial" w:hAnsi="Arial" w:cs="Arial"/>
            <w:color w:val="272727"/>
          </w:rPr>
          <w:t> Checking Uptime for all 3 servers.</w:t>
        </w:r>
      </w:ins>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ins w:id="30" w:author="Unknown"/>
          <w:rFonts w:ascii="Courier" w:hAnsi="Courier"/>
          <w:color w:val="FFFFFF"/>
          <w:sz w:val="24"/>
          <w:szCs w:val="24"/>
        </w:rPr>
      </w:pPr>
      <w:ins w:id="31" w:author="Unknown">
        <w:r w:rsidRPr="00DC6F9B">
          <w:rPr>
            <w:rFonts w:ascii="Courier" w:hAnsi="Courier"/>
            <w:color w:val="FFFFFF"/>
            <w:sz w:val="24"/>
            <w:szCs w:val="24"/>
          </w:rPr>
          <w:t xml:space="preserve"># </w:t>
        </w:r>
        <w:proofErr w:type="gramStart"/>
        <w:r w:rsidRPr="00DC6F9B">
          <w:rPr>
            <w:rFonts w:ascii="Courier" w:hAnsi="Courier"/>
            <w:color w:val="FFFFFF"/>
            <w:sz w:val="24"/>
            <w:szCs w:val="24"/>
          </w:rPr>
          <w:t>ansible</w:t>
        </w:r>
        <w:proofErr w:type="gramEnd"/>
        <w:r w:rsidRPr="00DC6F9B">
          <w:rPr>
            <w:rFonts w:ascii="Courier" w:hAnsi="Courier"/>
            <w:color w:val="FFFFFF"/>
            <w:sz w:val="24"/>
            <w:szCs w:val="24"/>
          </w:rPr>
          <w:t xml:space="preserve"> -m command -a "uptime" web-servers</w:t>
        </w:r>
      </w:ins>
    </w:p>
    <w:p w:rsidR="00D7633A" w:rsidRPr="00DC6F9B" w:rsidRDefault="00D7633A" w:rsidP="00D7633A">
      <w:pPr>
        <w:shd w:val="clear" w:color="auto" w:fill="F1F1F1"/>
        <w:jc w:val="center"/>
        <w:textAlignment w:val="baseline"/>
        <w:rPr>
          <w:ins w:id="32" w:author="Unknown"/>
          <w:rFonts w:ascii="Arial" w:hAnsi="Arial" w:cs="Arial"/>
          <w:color w:val="272727"/>
          <w:sz w:val="24"/>
          <w:szCs w:val="24"/>
        </w:rPr>
      </w:pPr>
      <w:r w:rsidRPr="00DC6F9B">
        <w:rPr>
          <w:rFonts w:ascii="inherit" w:hAnsi="inherit" w:cs="Arial"/>
          <w:noProof/>
          <w:color w:val="3B8DBD"/>
          <w:sz w:val="24"/>
          <w:szCs w:val="24"/>
          <w:bdr w:val="none" w:sz="0" w:space="0" w:color="auto" w:frame="1"/>
        </w:rPr>
        <w:drawing>
          <wp:inline distT="0" distB="0" distL="0" distR="0">
            <wp:extent cx="5267325" cy="2266950"/>
            <wp:effectExtent l="19050" t="0" r="9525" b="0"/>
            <wp:docPr id="20" name="Picture 20" descr="Check uptime on all Host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 uptime on all Hosts">
                      <a:hlinkClick r:id="rId23"/>
                    </pic:cNvPr>
                    <pic:cNvPicPr>
                      <a:picLocks noChangeAspect="1" noChangeArrowheads="1"/>
                    </pic:cNvPicPr>
                  </pic:nvPicPr>
                  <pic:blipFill>
                    <a:blip r:embed="rId24"/>
                    <a:srcRect/>
                    <a:stretch>
                      <a:fillRect/>
                    </a:stretch>
                  </pic:blipFill>
                  <pic:spPr bwMode="auto">
                    <a:xfrm>
                      <a:off x="0" y="0"/>
                      <a:ext cx="5267325" cy="2266950"/>
                    </a:xfrm>
                    <a:prstGeom prst="rect">
                      <a:avLst/>
                    </a:prstGeom>
                    <a:noFill/>
                    <a:ln w="9525">
                      <a:noFill/>
                      <a:miter lim="800000"/>
                      <a:headEnd/>
                      <a:tailEnd/>
                    </a:ln>
                  </pic:spPr>
                </pic:pic>
              </a:graphicData>
            </a:graphic>
          </wp:inline>
        </w:drawing>
      </w:r>
    </w:p>
    <w:p w:rsidR="00D7633A" w:rsidRPr="00DC6F9B" w:rsidRDefault="00D7633A" w:rsidP="00D7633A">
      <w:pPr>
        <w:pStyle w:val="wp-caption-text"/>
        <w:shd w:val="clear" w:color="auto" w:fill="F1F1F1"/>
        <w:spacing w:before="0" w:beforeAutospacing="0" w:after="0" w:afterAutospacing="0"/>
        <w:jc w:val="center"/>
        <w:textAlignment w:val="baseline"/>
        <w:rPr>
          <w:ins w:id="33" w:author="Unknown"/>
          <w:rFonts w:ascii="inherit" w:hAnsi="inherit" w:cs="Arial"/>
          <w:i/>
          <w:iCs/>
          <w:color w:val="999999"/>
        </w:rPr>
      </w:pPr>
      <w:ins w:id="34" w:author="Unknown">
        <w:r w:rsidRPr="00DC6F9B">
          <w:rPr>
            <w:rFonts w:ascii="inherit" w:hAnsi="inherit" w:cs="Arial"/>
            <w:i/>
            <w:iCs/>
            <w:color w:val="999999"/>
          </w:rPr>
          <w:t>Check uptime on all Hosts</w:t>
        </w:r>
      </w:ins>
    </w:p>
    <w:p w:rsidR="00D7633A" w:rsidRPr="00DC6F9B" w:rsidRDefault="00D7633A" w:rsidP="00D7633A">
      <w:pPr>
        <w:pStyle w:val="NormalWeb"/>
        <w:shd w:val="clear" w:color="auto" w:fill="FFFFFF"/>
        <w:spacing w:before="0" w:beforeAutospacing="0" w:after="0" w:afterAutospacing="0"/>
        <w:textAlignment w:val="baseline"/>
        <w:rPr>
          <w:ins w:id="35" w:author="Unknown"/>
          <w:rFonts w:ascii="Arial" w:hAnsi="Arial" w:cs="Arial"/>
          <w:color w:val="272727"/>
        </w:rPr>
      </w:pPr>
      <w:ins w:id="36" w:author="Unknown">
        <w:r w:rsidRPr="00DC6F9B">
          <w:rPr>
            <w:rStyle w:val="Strong"/>
            <w:rFonts w:ascii="inherit" w:hAnsi="inherit" w:cs="Arial"/>
            <w:b w:val="0"/>
            <w:bCs w:val="0"/>
            <w:color w:val="333333"/>
            <w:bdr w:val="none" w:sz="0" w:space="0" w:color="auto" w:frame="1"/>
          </w:rPr>
          <w:lastRenderedPageBreak/>
          <w:t>d.</w:t>
        </w:r>
        <w:r w:rsidRPr="00DC6F9B">
          <w:rPr>
            <w:rFonts w:ascii="Arial" w:hAnsi="Arial" w:cs="Arial"/>
            <w:color w:val="272727"/>
          </w:rPr>
          <w:t> Check for hostname and Architecture.</w:t>
        </w:r>
      </w:ins>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ins w:id="37" w:author="Unknown"/>
          <w:rFonts w:ascii="Courier" w:hAnsi="Courier"/>
          <w:color w:val="FFFFFF"/>
          <w:sz w:val="24"/>
          <w:szCs w:val="24"/>
        </w:rPr>
      </w:pPr>
      <w:ins w:id="38" w:author="Unknown">
        <w:r w:rsidRPr="00DC6F9B">
          <w:rPr>
            <w:rFonts w:ascii="Courier" w:hAnsi="Courier"/>
            <w:color w:val="FFFFFF"/>
            <w:sz w:val="24"/>
            <w:szCs w:val="24"/>
          </w:rPr>
          <w:t xml:space="preserve"># </w:t>
        </w:r>
        <w:proofErr w:type="gramStart"/>
        <w:r w:rsidRPr="00DC6F9B">
          <w:rPr>
            <w:rFonts w:ascii="Courier" w:hAnsi="Courier"/>
            <w:color w:val="FFFFFF"/>
            <w:sz w:val="24"/>
            <w:szCs w:val="24"/>
          </w:rPr>
          <w:t>ansible</w:t>
        </w:r>
        <w:proofErr w:type="gramEnd"/>
        <w:r w:rsidRPr="00DC6F9B">
          <w:rPr>
            <w:rFonts w:ascii="Courier" w:hAnsi="Courier"/>
            <w:color w:val="FFFFFF"/>
            <w:sz w:val="24"/>
            <w:szCs w:val="24"/>
          </w:rPr>
          <w:t xml:space="preserve"> -m command -a "arch" web-servers</w:t>
        </w:r>
      </w:ins>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ins w:id="39" w:author="Unknown"/>
          <w:rFonts w:ascii="Courier" w:hAnsi="Courier"/>
          <w:color w:val="FFFFFF"/>
          <w:sz w:val="24"/>
          <w:szCs w:val="24"/>
        </w:rPr>
      </w:pPr>
      <w:ins w:id="40" w:author="Unknown">
        <w:r w:rsidRPr="00DC6F9B">
          <w:rPr>
            <w:rFonts w:ascii="Courier" w:hAnsi="Courier"/>
            <w:color w:val="FFFFFF"/>
            <w:sz w:val="24"/>
            <w:szCs w:val="24"/>
          </w:rPr>
          <w:t xml:space="preserve"># </w:t>
        </w:r>
        <w:proofErr w:type="gramStart"/>
        <w:r w:rsidRPr="00DC6F9B">
          <w:rPr>
            <w:rFonts w:ascii="Courier" w:hAnsi="Courier"/>
            <w:color w:val="FFFFFF"/>
            <w:sz w:val="24"/>
            <w:szCs w:val="24"/>
          </w:rPr>
          <w:t>ansible</w:t>
        </w:r>
        <w:proofErr w:type="gramEnd"/>
        <w:r w:rsidRPr="00DC6F9B">
          <w:rPr>
            <w:rFonts w:ascii="Courier" w:hAnsi="Courier"/>
            <w:color w:val="FFFFFF"/>
            <w:sz w:val="24"/>
            <w:szCs w:val="24"/>
          </w:rPr>
          <w:t xml:space="preserve"> -m shell -a "hostname" web-servers</w:t>
        </w:r>
      </w:ins>
    </w:p>
    <w:p w:rsidR="00D7633A" w:rsidRPr="00DC6F9B" w:rsidRDefault="00D7633A" w:rsidP="00D7633A">
      <w:pPr>
        <w:shd w:val="clear" w:color="auto" w:fill="F1F1F1"/>
        <w:jc w:val="center"/>
        <w:textAlignment w:val="baseline"/>
        <w:rPr>
          <w:ins w:id="41" w:author="Unknown"/>
          <w:rFonts w:ascii="Arial" w:hAnsi="Arial" w:cs="Arial"/>
          <w:color w:val="272727"/>
          <w:sz w:val="24"/>
          <w:szCs w:val="24"/>
        </w:rPr>
      </w:pPr>
      <w:r w:rsidRPr="00DC6F9B">
        <w:rPr>
          <w:rFonts w:ascii="inherit" w:hAnsi="inherit" w:cs="Arial"/>
          <w:noProof/>
          <w:color w:val="3B8DBD"/>
          <w:sz w:val="24"/>
          <w:szCs w:val="24"/>
          <w:bdr w:val="none" w:sz="0" w:space="0" w:color="auto" w:frame="1"/>
        </w:rPr>
        <w:drawing>
          <wp:inline distT="0" distB="0" distL="0" distR="0">
            <wp:extent cx="5057775" cy="4095750"/>
            <wp:effectExtent l="19050" t="0" r="9525" b="0"/>
            <wp:docPr id="21" name="Picture 21" descr="Check hostname on all Host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 hostname on all Hosts">
                      <a:hlinkClick r:id="rId25"/>
                    </pic:cNvPr>
                    <pic:cNvPicPr>
                      <a:picLocks noChangeAspect="1" noChangeArrowheads="1"/>
                    </pic:cNvPicPr>
                  </pic:nvPicPr>
                  <pic:blipFill>
                    <a:blip r:embed="rId26"/>
                    <a:srcRect/>
                    <a:stretch>
                      <a:fillRect/>
                    </a:stretch>
                  </pic:blipFill>
                  <pic:spPr bwMode="auto">
                    <a:xfrm>
                      <a:off x="0" y="0"/>
                      <a:ext cx="5057775" cy="4095750"/>
                    </a:xfrm>
                    <a:prstGeom prst="rect">
                      <a:avLst/>
                    </a:prstGeom>
                    <a:noFill/>
                    <a:ln w="9525">
                      <a:noFill/>
                      <a:miter lim="800000"/>
                      <a:headEnd/>
                      <a:tailEnd/>
                    </a:ln>
                  </pic:spPr>
                </pic:pic>
              </a:graphicData>
            </a:graphic>
          </wp:inline>
        </w:drawing>
      </w:r>
    </w:p>
    <w:p w:rsidR="00D7633A" w:rsidRPr="00DC6F9B" w:rsidRDefault="00D7633A" w:rsidP="00D7633A">
      <w:pPr>
        <w:pStyle w:val="wp-caption-text"/>
        <w:shd w:val="clear" w:color="auto" w:fill="F1F1F1"/>
        <w:spacing w:before="0" w:beforeAutospacing="0" w:after="0" w:afterAutospacing="0"/>
        <w:jc w:val="center"/>
        <w:textAlignment w:val="baseline"/>
        <w:rPr>
          <w:ins w:id="42" w:author="Unknown"/>
          <w:rFonts w:ascii="inherit" w:hAnsi="inherit" w:cs="Arial"/>
          <w:i/>
          <w:iCs/>
          <w:color w:val="999999"/>
        </w:rPr>
      </w:pPr>
      <w:ins w:id="43" w:author="Unknown">
        <w:r w:rsidRPr="00DC6F9B">
          <w:rPr>
            <w:rFonts w:ascii="inherit" w:hAnsi="inherit" w:cs="Arial"/>
            <w:i/>
            <w:iCs/>
            <w:color w:val="999999"/>
          </w:rPr>
          <w:t>Check hostname on all Hosts</w:t>
        </w:r>
      </w:ins>
    </w:p>
    <w:p w:rsidR="00D7633A" w:rsidRPr="00DC6F9B" w:rsidRDefault="00D7633A" w:rsidP="00D7633A">
      <w:pPr>
        <w:pStyle w:val="NormalWeb"/>
        <w:shd w:val="clear" w:color="auto" w:fill="FFFFFF"/>
        <w:spacing w:before="0" w:beforeAutospacing="0" w:after="0" w:afterAutospacing="0"/>
        <w:textAlignment w:val="baseline"/>
        <w:rPr>
          <w:ins w:id="44" w:author="Unknown"/>
          <w:rFonts w:ascii="Arial" w:hAnsi="Arial" w:cs="Arial"/>
          <w:color w:val="272727"/>
        </w:rPr>
      </w:pPr>
      <w:ins w:id="45" w:author="Unknown">
        <w:r w:rsidRPr="00DC6F9B">
          <w:rPr>
            <w:rStyle w:val="Strong"/>
            <w:rFonts w:ascii="inherit" w:hAnsi="inherit" w:cs="Arial"/>
            <w:b w:val="0"/>
            <w:bCs w:val="0"/>
            <w:color w:val="333333"/>
            <w:bdr w:val="none" w:sz="0" w:space="0" w:color="auto" w:frame="1"/>
          </w:rPr>
          <w:t>e.</w:t>
        </w:r>
        <w:r w:rsidRPr="00DC6F9B">
          <w:rPr>
            <w:rFonts w:ascii="Arial" w:hAnsi="Arial" w:cs="Arial"/>
            <w:color w:val="272727"/>
          </w:rPr>
          <w:t> If we need the output to any file we can redirect as below.</w:t>
        </w:r>
      </w:ins>
    </w:p>
    <w:p w:rsidR="00D7633A" w:rsidRPr="00DC6F9B" w:rsidRDefault="00D7633A" w:rsidP="00D7633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ins w:id="46" w:author="Unknown"/>
          <w:rFonts w:ascii="Courier" w:hAnsi="Courier"/>
          <w:color w:val="FFFFFF"/>
          <w:sz w:val="24"/>
          <w:szCs w:val="24"/>
        </w:rPr>
      </w:pPr>
      <w:ins w:id="47" w:author="Unknown">
        <w:r w:rsidRPr="00DC6F9B">
          <w:rPr>
            <w:rFonts w:ascii="Courier" w:hAnsi="Courier"/>
            <w:color w:val="FFFFFF"/>
            <w:sz w:val="24"/>
            <w:szCs w:val="24"/>
          </w:rPr>
          <w:t xml:space="preserve"># </w:t>
        </w:r>
        <w:proofErr w:type="gramStart"/>
        <w:r w:rsidRPr="00DC6F9B">
          <w:rPr>
            <w:rFonts w:ascii="Courier" w:hAnsi="Courier"/>
            <w:color w:val="FFFFFF"/>
            <w:sz w:val="24"/>
            <w:szCs w:val="24"/>
          </w:rPr>
          <w:t>ansible</w:t>
        </w:r>
        <w:proofErr w:type="gramEnd"/>
        <w:r w:rsidRPr="00DC6F9B">
          <w:rPr>
            <w:rFonts w:ascii="Courier" w:hAnsi="Courier"/>
            <w:color w:val="FFFFFF"/>
            <w:sz w:val="24"/>
            <w:szCs w:val="24"/>
          </w:rPr>
          <w:t xml:space="preserve"> -m command -a "df -h" web-servers &gt; /tmp/df_outpur.txt</w:t>
        </w:r>
      </w:ins>
    </w:p>
    <w:p w:rsidR="00D7633A" w:rsidRPr="00DC6F9B" w:rsidRDefault="00D7633A" w:rsidP="00D7633A">
      <w:pPr>
        <w:shd w:val="clear" w:color="auto" w:fill="F1F1F1"/>
        <w:jc w:val="center"/>
        <w:textAlignment w:val="baseline"/>
        <w:rPr>
          <w:ins w:id="48" w:author="Unknown"/>
          <w:rFonts w:ascii="Arial" w:hAnsi="Arial" w:cs="Arial"/>
          <w:color w:val="272727"/>
          <w:sz w:val="24"/>
          <w:szCs w:val="24"/>
        </w:rPr>
      </w:pPr>
      <w:r w:rsidRPr="00DC6F9B">
        <w:rPr>
          <w:rFonts w:ascii="inherit" w:hAnsi="inherit" w:cs="Arial"/>
          <w:noProof/>
          <w:color w:val="3B8DBD"/>
          <w:sz w:val="24"/>
          <w:szCs w:val="24"/>
          <w:bdr w:val="none" w:sz="0" w:space="0" w:color="auto" w:frame="1"/>
        </w:rPr>
        <w:lastRenderedPageBreak/>
        <w:drawing>
          <wp:inline distT="0" distB="0" distL="0" distR="0">
            <wp:extent cx="5905500" cy="3886200"/>
            <wp:effectExtent l="19050" t="0" r="0" b="0"/>
            <wp:docPr id="22" name="Picture 22" descr="Redirect Output to Fil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direct Output to File">
                      <a:hlinkClick r:id="rId27"/>
                    </pic:cNvPr>
                    <pic:cNvPicPr>
                      <a:picLocks noChangeAspect="1" noChangeArrowheads="1"/>
                    </pic:cNvPicPr>
                  </pic:nvPicPr>
                  <pic:blipFill>
                    <a:blip r:embed="rId28"/>
                    <a:srcRect/>
                    <a:stretch>
                      <a:fillRect/>
                    </a:stretch>
                  </pic:blipFill>
                  <pic:spPr bwMode="auto">
                    <a:xfrm>
                      <a:off x="0" y="0"/>
                      <a:ext cx="5905500" cy="3886200"/>
                    </a:xfrm>
                    <a:prstGeom prst="rect">
                      <a:avLst/>
                    </a:prstGeom>
                    <a:noFill/>
                    <a:ln w="9525">
                      <a:noFill/>
                      <a:miter lim="800000"/>
                      <a:headEnd/>
                      <a:tailEnd/>
                    </a:ln>
                  </pic:spPr>
                </pic:pic>
              </a:graphicData>
            </a:graphic>
          </wp:inline>
        </w:drawing>
      </w:r>
    </w:p>
    <w:p w:rsidR="00D7633A" w:rsidRPr="00DC6F9B" w:rsidRDefault="00D7633A" w:rsidP="00D7633A">
      <w:pPr>
        <w:pStyle w:val="wp-caption-text"/>
        <w:shd w:val="clear" w:color="auto" w:fill="F1F1F1"/>
        <w:spacing w:before="0" w:beforeAutospacing="0" w:after="0" w:afterAutospacing="0"/>
        <w:jc w:val="center"/>
        <w:textAlignment w:val="baseline"/>
        <w:rPr>
          <w:ins w:id="49" w:author="Unknown"/>
          <w:rFonts w:ascii="inherit" w:hAnsi="inherit" w:cs="Arial"/>
          <w:i/>
          <w:iCs/>
          <w:color w:val="999999"/>
        </w:rPr>
      </w:pPr>
      <w:ins w:id="50" w:author="Unknown">
        <w:r w:rsidRPr="00DC6F9B">
          <w:rPr>
            <w:rFonts w:ascii="inherit" w:hAnsi="inherit" w:cs="Arial"/>
            <w:i/>
            <w:iCs/>
            <w:color w:val="999999"/>
          </w:rPr>
          <w:t>Redirect Output to File</w:t>
        </w:r>
      </w:ins>
    </w:p>
    <w:p w:rsidR="00D7633A" w:rsidRPr="00DC6F9B" w:rsidRDefault="00D7633A" w:rsidP="00D7633A">
      <w:pPr>
        <w:pStyle w:val="NormalWeb"/>
        <w:shd w:val="clear" w:color="auto" w:fill="FFFFFF"/>
        <w:spacing w:before="0" w:beforeAutospacing="0" w:after="240" w:afterAutospacing="0"/>
        <w:textAlignment w:val="baseline"/>
        <w:rPr>
          <w:ins w:id="51" w:author="Unknown"/>
          <w:rFonts w:ascii="Arial" w:hAnsi="Arial" w:cs="Arial"/>
          <w:color w:val="272727"/>
        </w:rPr>
      </w:pPr>
      <w:ins w:id="52" w:author="Unknown">
        <w:r w:rsidRPr="00DC6F9B">
          <w:rPr>
            <w:rFonts w:ascii="Arial" w:hAnsi="Arial" w:cs="Arial"/>
            <w:color w:val="272727"/>
          </w:rPr>
          <w:t>Like this way, we can run many shell commands using ansible as what we have run the above steps.</w:t>
        </w:r>
      </w:ins>
    </w:p>
    <w:p w:rsidR="00D7633A" w:rsidRPr="00DC6F9B" w:rsidRDefault="00D7633A" w:rsidP="00D7633A">
      <w:pPr>
        <w:pStyle w:val="Heading3"/>
        <w:pBdr>
          <w:bottom w:val="dashed" w:sz="6" w:space="0" w:color="DDDDDD"/>
        </w:pBdr>
        <w:shd w:val="clear" w:color="auto" w:fill="FFFFFF"/>
        <w:spacing w:before="0" w:after="210" w:line="312" w:lineRule="atLeast"/>
        <w:textAlignment w:val="baseline"/>
        <w:rPr>
          <w:ins w:id="53" w:author="Unknown"/>
          <w:rFonts w:ascii="Arial" w:hAnsi="Arial" w:cs="Arial"/>
          <w:b w:val="0"/>
          <w:bCs w:val="0"/>
          <w:color w:val="336699"/>
          <w:spacing w:val="-8"/>
          <w:sz w:val="24"/>
          <w:szCs w:val="24"/>
        </w:rPr>
      </w:pPr>
      <w:ins w:id="54" w:author="Unknown">
        <w:r w:rsidRPr="00DC6F9B">
          <w:rPr>
            <w:rFonts w:ascii="Arial" w:hAnsi="Arial" w:cs="Arial"/>
            <w:b w:val="0"/>
            <w:bCs w:val="0"/>
            <w:color w:val="336699"/>
            <w:spacing w:val="-8"/>
            <w:sz w:val="24"/>
            <w:szCs w:val="24"/>
          </w:rPr>
          <w:t>Conclusion</w:t>
        </w:r>
      </w:ins>
    </w:p>
    <w:p w:rsidR="00D7633A" w:rsidRPr="00DC6F9B" w:rsidRDefault="00D7633A" w:rsidP="00D7633A">
      <w:pPr>
        <w:pStyle w:val="NormalWeb"/>
        <w:shd w:val="clear" w:color="auto" w:fill="FFFFFF"/>
        <w:spacing w:before="0" w:beforeAutospacing="0" w:after="240" w:afterAutospacing="0"/>
        <w:textAlignment w:val="baseline"/>
        <w:rPr>
          <w:ins w:id="55" w:author="Unknown"/>
          <w:rFonts w:ascii="Arial" w:hAnsi="Arial" w:cs="Arial"/>
          <w:color w:val="272727"/>
        </w:rPr>
      </w:pPr>
      <w:ins w:id="56" w:author="Unknown">
        <w:r w:rsidRPr="00DC6F9B">
          <w:rPr>
            <w:rFonts w:ascii="Arial" w:hAnsi="Arial" w:cs="Arial"/>
            <w:color w:val="272727"/>
          </w:rPr>
          <w:t xml:space="preserve">Okay, </w:t>
        </w:r>
        <w:proofErr w:type="gramStart"/>
        <w:r w:rsidRPr="00DC6F9B">
          <w:rPr>
            <w:rFonts w:ascii="Arial" w:hAnsi="Arial" w:cs="Arial"/>
            <w:color w:val="272727"/>
          </w:rPr>
          <w:t>We</w:t>
        </w:r>
        <w:proofErr w:type="gramEnd"/>
        <w:r w:rsidRPr="00DC6F9B">
          <w:rPr>
            <w:rFonts w:ascii="Arial" w:hAnsi="Arial" w:cs="Arial"/>
            <w:color w:val="272727"/>
          </w:rPr>
          <w:t xml:space="preserve"> can see how to in next article.</w:t>
        </w:r>
      </w:ins>
    </w:p>
    <w:p w:rsidR="00D7633A" w:rsidRPr="00DC6F9B" w:rsidRDefault="00D7633A" w:rsidP="00D7633A">
      <w:pPr>
        <w:pStyle w:val="NormalWeb"/>
        <w:shd w:val="clear" w:color="auto" w:fill="FFFFFF"/>
        <w:spacing w:before="0" w:beforeAutospacing="0" w:after="240" w:afterAutospacing="0"/>
        <w:textAlignment w:val="baseline"/>
        <w:rPr>
          <w:ins w:id="57" w:author="Unknown"/>
          <w:rFonts w:ascii="Arial" w:hAnsi="Arial" w:cs="Arial"/>
          <w:color w:val="272727"/>
        </w:rPr>
      </w:pPr>
      <w:ins w:id="58" w:author="Unknown">
        <w:r w:rsidRPr="00DC6F9B">
          <w:rPr>
            <w:rFonts w:ascii="Arial" w:hAnsi="Arial" w:cs="Arial"/>
            <w:color w:val="272727"/>
          </w:rPr>
          <w:t xml:space="preserve">Ansible is a Powerful IT automation tool which is must every sysadmins for deploying applications and managing server’s at one </w:t>
        </w:r>
        <w:proofErr w:type="gramStart"/>
        <w:r w:rsidRPr="00DC6F9B">
          <w:rPr>
            <w:rFonts w:ascii="Arial" w:hAnsi="Arial" w:cs="Arial"/>
            <w:color w:val="272727"/>
          </w:rPr>
          <w:t>go</w:t>
        </w:r>
        <w:proofErr w:type="gramEnd"/>
        <w:r w:rsidRPr="00DC6F9B">
          <w:rPr>
            <w:rFonts w:ascii="Arial" w:hAnsi="Arial" w:cs="Arial"/>
            <w:color w:val="272727"/>
          </w:rPr>
          <w:t xml:space="preserve">. Among any other automation tool such as puppet, Capistrano, salt, Ansible is quit very interesting and very easy to setup for production environment. Capistrano oh no i feel headache please leave me </w:t>
        </w:r>
        <w:proofErr w:type="gramStart"/>
        <w:r w:rsidRPr="00DC6F9B">
          <w:rPr>
            <w:rFonts w:ascii="Arial" w:hAnsi="Arial" w:cs="Arial"/>
            <w:color w:val="272727"/>
          </w:rPr>
          <w:t>alone :p</w:t>
        </w:r>
        <w:proofErr w:type="gramEnd"/>
        <w:r w:rsidRPr="00DC6F9B">
          <w:rPr>
            <w:rFonts w:ascii="Arial" w:hAnsi="Arial" w:cs="Arial"/>
            <w:color w:val="272727"/>
          </w:rPr>
          <w:t xml:space="preserve"> this what i used to say.</w:t>
        </w:r>
      </w:ins>
    </w:p>
    <w:p w:rsidR="00D7633A" w:rsidRPr="00DC6F9B" w:rsidRDefault="00D7633A" w:rsidP="00D7633A">
      <w:pPr>
        <w:pStyle w:val="NormalWeb"/>
        <w:shd w:val="clear" w:color="auto" w:fill="FFFFFF"/>
        <w:spacing w:before="0" w:beforeAutospacing="0" w:after="240" w:afterAutospacing="0"/>
        <w:textAlignment w:val="baseline"/>
        <w:rPr>
          <w:ins w:id="59" w:author="Unknown"/>
          <w:rFonts w:ascii="Arial" w:hAnsi="Arial" w:cs="Arial"/>
          <w:color w:val="272727"/>
        </w:rPr>
      </w:pPr>
      <w:proofErr w:type="gramStart"/>
      <w:ins w:id="60" w:author="Unknown">
        <w:r w:rsidRPr="00DC6F9B">
          <w:rPr>
            <w:rFonts w:ascii="Arial" w:hAnsi="Arial" w:cs="Arial"/>
            <w:color w:val="272727"/>
          </w:rPr>
          <w:t>Ansible use only SSH as there agent.</w:t>
        </w:r>
        <w:proofErr w:type="gramEnd"/>
        <w:r w:rsidRPr="00DC6F9B">
          <w:rPr>
            <w:rFonts w:ascii="Arial" w:hAnsi="Arial" w:cs="Arial"/>
            <w:color w:val="272727"/>
          </w:rPr>
          <w:t xml:space="preserve"> We don’t have to install and run any agent in the remote servers. Hope this article will be interesting one for you too. In our next article, I will show you how to setup the directory structure for Ansible deployment and creating playbooks and working with it.</w:t>
        </w:r>
      </w:ins>
    </w:p>
    <w:p w:rsidR="00D7633A" w:rsidRPr="00DC6F9B" w:rsidRDefault="00D7633A" w:rsidP="00D7633A">
      <w:pPr>
        <w:pStyle w:val="NormalWeb"/>
        <w:shd w:val="clear" w:color="auto" w:fill="FFFFFF"/>
        <w:spacing w:before="0" w:beforeAutospacing="0" w:after="240" w:afterAutospacing="0"/>
        <w:textAlignment w:val="baseline"/>
        <w:rPr>
          <w:ins w:id="61" w:author="Unknown"/>
          <w:rFonts w:ascii="Arial" w:hAnsi="Arial" w:cs="Arial"/>
          <w:color w:val="272727"/>
        </w:rPr>
      </w:pPr>
      <w:ins w:id="62" w:author="Unknown">
        <w:r w:rsidRPr="00DC6F9B">
          <w:rPr>
            <w:rFonts w:ascii="Arial" w:hAnsi="Arial" w:cs="Arial"/>
            <w:color w:val="272727"/>
          </w:rPr>
          <w:t>Till then keep on tracking us to get updated articles and don’t forget to tell us your opinions on the Ansible and also tell us do you use any other automation tool which is more powerful than Ansible….</w:t>
        </w:r>
      </w:ins>
    </w:p>
    <w:p w:rsidR="00D7633A" w:rsidRPr="00DC6F9B" w:rsidRDefault="00D7633A" w:rsidP="00D7633A">
      <w:pPr>
        <w:pStyle w:val="Heading3"/>
        <w:pBdr>
          <w:bottom w:val="dashed" w:sz="6" w:space="0" w:color="DDDDDD"/>
        </w:pBdr>
        <w:shd w:val="clear" w:color="auto" w:fill="FFFFFF"/>
        <w:spacing w:before="0" w:after="210" w:line="312" w:lineRule="atLeast"/>
        <w:textAlignment w:val="baseline"/>
        <w:rPr>
          <w:ins w:id="63" w:author="Unknown"/>
          <w:rFonts w:ascii="Arial" w:hAnsi="Arial" w:cs="Arial"/>
          <w:b w:val="0"/>
          <w:bCs w:val="0"/>
          <w:color w:val="336699"/>
          <w:spacing w:val="-8"/>
          <w:sz w:val="24"/>
          <w:szCs w:val="24"/>
        </w:rPr>
      </w:pPr>
      <w:ins w:id="64" w:author="Unknown">
        <w:r w:rsidRPr="00DC6F9B">
          <w:rPr>
            <w:rFonts w:ascii="Arial" w:hAnsi="Arial" w:cs="Arial"/>
            <w:b w:val="0"/>
            <w:bCs w:val="0"/>
            <w:color w:val="336699"/>
            <w:spacing w:val="-8"/>
            <w:sz w:val="24"/>
            <w:szCs w:val="24"/>
          </w:rPr>
          <w:lastRenderedPageBreak/>
          <w:t>Reference Links</w:t>
        </w:r>
      </w:ins>
    </w:p>
    <w:p w:rsidR="00D7633A" w:rsidRPr="00DC6F9B" w:rsidRDefault="005C7CF8" w:rsidP="00D7633A">
      <w:pPr>
        <w:pStyle w:val="NormalWeb"/>
        <w:shd w:val="clear" w:color="auto" w:fill="FFFFFF"/>
        <w:spacing w:before="0" w:beforeAutospacing="0" w:after="0" w:afterAutospacing="0"/>
        <w:textAlignment w:val="baseline"/>
        <w:rPr>
          <w:ins w:id="65" w:author="Unknown"/>
          <w:rFonts w:ascii="Arial" w:hAnsi="Arial" w:cs="Arial"/>
          <w:color w:val="272727"/>
        </w:rPr>
      </w:pPr>
      <w:ins w:id="66" w:author="Unknown">
        <w:r w:rsidRPr="00DC6F9B">
          <w:rPr>
            <w:rFonts w:ascii="Arial" w:hAnsi="Arial" w:cs="Arial"/>
            <w:color w:val="272727"/>
          </w:rPr>
          <w:fldChar w:fldCharType="begin"/>
        </w:r>
        <w:r w:rsidR="00D7633A" w:rsidRPr="00DC6F9B">
          <w:rPr>
            <w:rFonts w:ascii="Arial" w:hAnsi="Arial" w:cs="Arial"/>
            <w:color w:val="272727"/>
          </w:rPr>
          <w:instrText xml:space="preserve"> HYPERLINK "https://www.ansible.com/get-started" \t "_blank" </w:instrText>
        </w:r>
        <w:r w:rsidRPr="00DC6F9B">
          <w:rPr>
            <w:rFonts w:ascii="Arial" w:hAnsi="Arial" w:cs="Arial"/>
            <w:color w:val="272727"/>
          </w:rPr>
          <w:fldChar w:fldCharType="separate"/>
        </w:r>
        <w:r w:rsidR="00D7633A" w:rsidRPr="00DC6F9B">
          <w:rPr>
            <w:rStyle w:val="Hyperlink"/>
            <w:rFonts w:ascii="inherit" w:eastAsiaTheme="majorEastAsia" w:hAnsi="inherit" w:cs="Arial"/>
            <w:color w:val="BB0E30"/>
            <w:bdr w:val="none" w:sz="0" w:space="0" w:color="auto" w:frame="1"/>
          </w:rPr>
          <w:t>http://www.ansible.com/get-started</w:t>
        </w:r>
        <w:r w:rsidRPr="00DC6F9B">
          <w:rPr>
            <w:rFonts w:ascii="Arial" w:hAnsi="Arial" w:cs="Arial"/>
            <w:color w:val="272727"/>
          </w:rPr>
          <w:fldChar w:fldCharType="end"/>
        </w:r>
        <w:r w:rsidR="00D7633A" w:rsidRPr="00DC6F9B">
          <w:rPr>
            <w:rFonts w:ascii="Arial" w:hAnsi="Arial" w:cs="Arial"/>
            <w:color w:val="272727"/>
          </w:rPr>
          <w:br/>
        </w:r>
        <w:r w:rsidRPr="00DC6F9B">
          <w:rPr>
            <w:rFonts w:ascii="Arial" w:hAnsi="Arial" w:cs="Arial"/>
            <w:color w:val="272727"/>
          </w:rPr>
          <w:fldChar w:fldCharType="begin"/>
        </w:r>
        <w:r w:rsidR="00D7633A" w:rsidRPr="00DC6F9B">
          <w:rPr>
            <w:rFonts w:ascii="Arial" w:hAnsi="Arial" w:cs="Arial"/>
            <w:color w:val="272727"/>
          </w:rPr>
          <w:instrText xml:space="preserve"> HYPERLINK "https://docs.ansible.com/" \t "_blank" </w:instrText>
        </w:r>
        <w:r w:rsidRPr="00DC6F9B">
          <w:rPr>
            <w:rFonts w:ascii="Arial" w:hAnsi="Arial" w:cs="Arial"/>
            <w:color w:val="272727"/>
          </w:rPr>
          <w:fldChar w:fldCharType="separate"/>
        </w:r>
        <w:r w:rsidR="00D7633A" w:rsidRPr="00DC6F9B">
          <w:rPr>
            <w:rStyle w:val="Hyperlink"/>
            <w:rFonts w:ascii="inherit" w:eastAsiaTheme="majorEastAsia" w:hAnsi="inherit" w:cs="Arial"/>
            <w:color w:val="BB0E30"/>
            <w:bdr w:val="none" w:sz="0" w:space="0" w:color="auto" w:frame="1"/>
          </w:rPr>
          <w:t>http://docs.ansible.com/</w:t>
        </w:r>
        <w:r w:rsidRPr="00DC6F9B">
          <w:rPr>
            <w:rFonts w:ascii="Arial" w:hAnsi="Arial" w:cs="Arial"/>
            <w:color w:val="272727"/>
          </w:rPr>
          <w:fldChar w:fldCharType="end"/>
        </w:r>
      </w:ins>
    </w:p>
    <w:p w:rsidR="00D7633A" w:rsidRPr="00DC6F9B" w:rsidRDefault="00D7633A" w:rsidP="00D7633A">
      <w:pPr>
        <w:shd w:val="clear" w:color="auto" w:fill="FFFFFF"/>
        <w:spacing w:after="0" w:line="240" w:lineRule="auto"/>
        <w:ind w:left="502"/>
        <w:textAlignment w:val="baseline"/>
        <w:rPr>
          <w:rFonts w:ascii="inherit" w:hAnsi="inherit" w:cs="Arial"/>
          <w:color w:val="272727"/>
          <w:sz w:val="24"/>
          <w:szCs w:val="24"/>
        </w:rPr>
      </w:pPr>
    </w:p>
    <w:p w:rsidR="00D7633A" w:rsidRPr="00DC6F9B" w:rsidRDefault="00D7633A" w:rsidP="00D7633A">
      <w:pPr>
        <w:spacing w:after="0" w:line="240" w:lineRule="auto"/>
        <w:textAlignment w:val="baseline"/>
        <w:rPr>
          <w:rFonts w:ascii="inherit" w:eastAsia="Times New Roman" w:hAnsi="inherit" w:cs="Times New Roman"/>
          <w:sz w:val="24"/>
          <w:szCs w:val="24"/>
        </w:rPr>
      </w:pPr>
      <w:r w:rsidRPr="00DC6F9B">
        <w:rPr>
          <w:rFonts w:ascii="inherit" w:eastAsia="Times New Roman" w:hAnsi="inherit" w:cs="Times New Roman"/>
          <w:color w:val="333333"/>
          <w:sz w:val="24"/>
          <w:szCs w:val="24"/>
        </w:rPr>
        <w:t>6.</w:t>
      </w:r>
      <w:r w:rsidRPr="00DC6F9B">
        <w:rPr>
          <w:rFonts w:ascii="inherit" w:eastAsia="Times New Roman" w:hAnsi="inherit" w:cs="Times New Roman"/>
          <w:sz w:val="24"/>
          <w:szCs w:val="24"/>
        </w:rPr>
        <w:t> </w:t>
      </w:r>
      <w:proofErr w:type="gramStart"/>
      <w:r w:rsidRPr="00DC6F9B">
        <w:rPr>
          <w:rFonts w:ascii="inherit" w:eastAsia="Times New Roman" w:hAnsi="inherit" w:cs="Times New Roman"/>
          <w:sz w:val="24"/>
          <w:szCs w:val="24"/>
        </w:rPr>
        <w:t>After</w:t>
      </w:r>
      <w:proofErr w:type="gramEnd"/>
      <w:r w:rsidRPr="00DC6F9B">
        <w:rPr>
          <w:rFonts w:ascii="inherit" w:eastAsia="Times New Roman" w:hAnsi="inherit" w:cs="Times New Roman"/>
          <w:sz w:val="24"/>
          <w:szCs w:val="24"/>
        </w:rPr>
        <w:t xml:space="preserve"> copying all SSH Keys to remote host, now perform a ssh key authentication on all remote hosts to check whether authentication working or not.</w:t>
      </w:r>
    </w:p>
    <w:p w:rsidR="00D7633A" w:rsidRPr="00DC6F9B" w:rsidRDefault="00D7633A" w:rsidP="00D7633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4"/>
          <w:szCs w:val="24"/>
        </w:rPr>
      </w:pPr>
      <w:r w:rsidRPr="00DC6F9B">
        <w:rPr>
          <w:rFonts w:ascii="Courier" w:eastAsia="Times New Roman" w:hAnsi="Courier" w:cs="Courier New"/>
          <w:color w:val="FFFFFF"/>
          <w:sz w:val="24"/>
          <w:szCs w:val="24"/>
        </w:rPr>
        <w:t xml:space="preserve">$ </w:t>
      </w:r>
      <w:proofErr w:type="gramStart"/>
      <w:r w:rsidRPr="00DC6F9B">
        <w:rPr>
          <w:rFonts w:ascii="Courier" w:eastAsia="Times New Roman" w:hAnsi="Courier" w:cs="Courier New"/>
          <w:color w:val="FFFFFF"/>
          <w:sz w:val="24"/>
          <w:szCs w:val="24"/>
        </w:rPr>
        <w:t>ssh</w:t>
      </w:r>
      <w:proofErr w:type="gramEnd"/>
      <w:r w:rsidRPr="00DC6F9B">
        <w:rPr>
          <w:rFonts w:ascii="Courier" w:eastAsia="Times New Roman" w:hAnsi="Courier" w:cs="Courier New"/>
          <w:color w:val="FFFFFF"/>
          <w:sz w:val="24"/>
          <w:szCs w:val="24"/>
        </w:rPr>
        <w:t xml:space="preserve"> tecmint@192.168.0.112</w:t>
      </w:r>
    </w:p>
    <w:p w:rsidR="00D7633A" w:rsidRPr="00DC6F9B" w:rsidRDefault="00D7633A" w:rsidP="00D7633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4"/>
          <w:szCs w:val="24"/>
        </w:rPr>
      </w:pPr>
      <w:r w:rsidRPr="00DC6F9B">
        <w:rPr>
          <w:rFonts w:ascii="Courier" w:eastAsia="Times New Roman" w:hAnsi="Courier" w:cs="Courier New"/>
          <w:color w:val="FFFFFF"/>
          <w:sz w:val="24"/>
          <w:szCs w:val="24"/>
        </w:rPr>
        <w:t xml:space="preserve">$ </w:t>
      </w:r>
      <w:proofErr w:type="gramStart"/>
      <w:r w:rsidRPr="00DC6F9B">
        <w:rPr>
          <w:rFonts w:ascii="Courier" w:eastAsia="Times New Roman" w:hAnsi="Courier" w:cs="Courier New"/>
          <w:color w:val="FFFFFF"/>
          <w:sz w:val="24"/>
          <w:szCs w:val="24"/>
        </w:rPr>
        <w:t>ssh</w:t>
      </w:r>
      <w:proofErr w:type="gramEnd"/>
      <w:r w:rsidRPr="00DC6F9B">
        <w:rPr>
          <w:rFonts w:ascii="Courier" w:eastAsia="Times New Roman" w:hAnsi="Courier" w:cs="Courier New"/>
          <w:color w:val="FFFFFF"/>
          <w:sz w:val="24"/>
          <w:szCs w:val="24"/>
        </w:rPr>
        <w:t xml:space="preserve"> tecmint@192.168.0.113</w:t>
      </w:r>
    </w:p>
    <w:p w:rsidR="00D7633A" w:rsidRPr="00DC6F9B" w:rsidRDefault="00D7633A" w:rsidP="00D7633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4"/>
          <w:szCs w:val="24"/>
        </w:rPr>
      </w:pPr>
      <w:r w:rsidRPr="00DC6F9B">
        <w:rPr>
          <w:rFonts w:ascii="Courier" w:eastAsia="Times New Roman" w:hAnsi="Courier" w:cs="Courier New"/>
          <w:color w:val="FFFFFF"/>
          <w:sz w:val="24"/>
          <w:szCs w:val="24"/>
        </w:rPr>
        <w:t xml:space="preserve">$ </w:t>
      </w:r>
      <w:proofErr w:type="gramStart"/>
      <w:r w:rsidRPr="00DC6F9B">
        <w:rPr>
          <w:rFonts w:ascii="Courier" w:eastAsia="Times New Roman" w:hAnsi="Courier" w:cs="Courier New"/>
          <w:color w:val="FFFFFF"/>
          <w:sz w:val="24"/>
          <w:szCs w:val="24"/>
        </w:rPr>
        <w:t>ssh</w:t>
      </w:r>
      <w:proofErr w:type="gramEnd"/>
      <w:r w:rsidRPr="00DC6F9B">
        <w:rPr>
          <w:rFonts w:ascii="Courier" w:eastAsia="Times New Roman" w:hAnsi="Courier" w:cs="Courier New"/>
          <w:color w:val="FFFFFF"/>
          <w:sz w:val="24"/>
          <w:szCs w:val="24"/>
        </w:rPr>
        <w:t xml:space="preserve"> tecmint@192.168.0.114</w:t>
      </w:r>
    </w:p>
    <w:p w:rsidR="00D7633A" w:rsidRPr="00DC6F9B" w:rsidRDefault="00D7633A" w:rsidP="00D7633A">
      <w:pPr>
        <w:shd w:val="clear" w:color="auto" w:fill="F1F1F1"/>
        <w:spacing w:line="240" w:lineRule="auto"/>
        <w:jc w:val="center"/>
        <w:textAlignment w:val="baseline"/>
        <w:rPr>
          <w:rFonts w:ascii="inherit" w:eastAsia="Times New Roman" w:hAnsi="inherit" w:cs="Times New Roman"/>
          <w:i/>
          <w:iCs/>
          <w:color w:val="999999"/>
          <w:sz w:val="24"/>
          <w:szCs w:val="24"/>
        </w:rPr>
      </w:pPr>
      <w:r w:rsidRPr="00DC6F9B">
        <w:rPr>
          <w:rFonts w:ascii="inherit" w:eastAsia="Times New Roman" w:hAnsi="inherit" w:cs="Times New Roman"/>
          <w:i/>
          <w:iCs/>
          <w:color w:val="999999"/>
          <w:sz w:val="24"/>
          <w:szCs w:val="24"/>
        </w:rPr>
        <w:t>SSH Key Authentication</w:t>
      </w:r>
    </w:p>
    <w:p w:rsidR="00D7633A" w:rsidRPr="00DC6F9B" w:rsidRDefault="00D7633A" w:rsidP="00D7633A">
      <w:pPr>
        <w:shd w:val="clear" w:color="auto" w:fill="FFFFFF"/>
        <w:spacing w:after="0" w:line="240" w:lineRule="auto"/>
        <w:ind w:left="502"/>
        <w:textAlignment w:val="baseline"/>
        <w:rPr>
          <w:rFonts w:ascii="inherit" w:hAnsi="inherit" w:cs="Arial"/>
          <w:color w:val="272727"/>
          <w:sz w:val="24"/>
          <w:szCs w:val="24"/>
        </w:rPr>
      </w:pPr>
    </w:p>
    <w:p w:rsidR="00D7633A" w:rsidRPr="00DC6F9B" w:rsidRDefault="00D7633A" w:rsidP="00D7633A">
      <w:pPr>
        <w:rPr>
          <w:sz w:val="24"/>
          <w:szCs w:val="24"/>
        </w:rPr>
      </w:pPr>
    </w:p>
    <w:sectPr w:rsidR="00D7633A" w:rsidRPr="00DC6F9B" w:rsidSect="008220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041A1"/>
    <w:multiLevelType w:val="multilevel"/>
    <w:tmpl w:val="195A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D07873"/>
    <w:multiLevelType w:val="multilevel"/>
    <w:tmpl w:val="195A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D7633A"/>
    <w:rsid w:val="001B6D5E"/>
    <w:rsid w:val="003215EC"/>
    <w:rsid w:val="005C7CF8"/>
    <w:rsid w:val="00747502"/>
    <w:rsid w:val="008220C0"/>
    <w:rsid w:val="00971568"/>
    <w:rsid w:val="00D7633A"/>
    <w:rsid w:val="00DC6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0C0"/>
  </w:style>
  <w:style w:type="paragraph" w:styleId="Heading1">
    <w:name w:val="heading 1"/>
    <w:basedOn w:val="Normal"/>
    <w:link w:val="Heading1Char"/>
    <w:uiPriority w:val="9"/>
    <w:qFormat/>
    <w:rsid w:val="00D763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763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3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633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33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7633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76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33A"/>
    <w:rPr>
      <w:b/>
      <w:bCs/>
    </w:rPr>
  </w:style>
  <w:style w:type="character" w:customStyle="1" w:styleId="Heading3Char">
    <w:name w:val="Heading 3 Char"/>
    <w:basedOn w:val="DefaultParagraphFont"/>
    <w:link w:val="Heading3"/>
    <w:uiPriority w:val="9"/>
    <w:semiHidden/>
    <w:rsid w:val="00D7633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7633A"/>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D7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633A"/>
    <w:rPr>
      <w:rFonts w:ascii="Courier New" w:eastAsia="Times New Roman" w:hAnsi="Courier New" w:cs="Courier New"/>
      <w:sz w:val="20"/>
      <w:szCs w:val="20"/>
    </w:rPr>
  </w:style>
  <w:style w:type="paragraph" w:customStyle="1" w:styleId="wp-caption-text">
    <w:name w:val="wp-caption-text"/>
    <w:basedOn w:val="Normal"/>
    <w:rsid w:val="00D763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6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33A"/>
    <w:rPr>
      <w:rFonts w:ascii="Tahoma" w:hAnsi="Tahoma" w:cs="Tahoma"/>
      <w:sz w:val="16"/>
      <w:szCs w:val="16"/>
    </w:rPr>
  </w:style>
  <w:style w:type="character" w:styleId="Hyperlink">
    <w:name w:val="Hyperlink"/>
    <w:basedOn w:val="DefaultParagraphFont"/>
    <w:uiPriority w:val="99"/>
    <w:semiHidden/>
    <w:unhideWhenUsed/>
    <w:rsid w:val="00D7633A"/>
    <w:rPr>
      <w:color w:val="0000FF"/>
      <w:u w:val="single"/>
    </w:rPr>
  </w:style>
</w:styles>
</file>

<file path=word/webSettings.xml><?xml version="1.0" encoding="utf-8"?>
<w:webSettings xmlns:r="http://schemas.openxmlformats.org/officeDocument/2006/relationships" xmlns:w="http://schemas.openxmlformats.org/wordprocessingml/2006/main">
  <w:divs>
    <w:div w:id="196502939">
      <w:bodyDiv w:val="1"/>
      <w:marLeft w:val="0"/>
      <w:marRight w:val="0"/>
      <w:marTop w:val="0"/>
      <w:marBottom w:val="0"/>
      <w:divBdr>
        <w:top w:val="none" w:sz="0" w:space="0" w:color="auto"/>
        <w:left w:val="none" w:sz="0" w:space="0" w:color="auto"/>
        <w:bottom w:val="none" w:sz="0" w:space="0" w:color="auto"/>
        <w:right w:val="none" w:sz="0" w:space="0" w:color="auto"/>
      </w:divBdr>
      <w:divsChild>
        <w:div w:id="172032114">
          <w:marLeft w:val="0"/>
          <w:marRight w:val="0"/>
          <w:marTop w:val="0"/>
          <w:marBottom w:val="210"/>
          <w:divBdr>
            <w:top w:val="none" w:sz="0" w:space="0" w:color="auto"/>
            <w:left w:val="none" w:sz="0" w:space="0" w:color="auto"/>
            <w:bottom w:val="none" w:sz="0" w:space="0" w:color="auto"/>
            <w:right w:val="none" w:sz="0" w:space="0" w:color="auto"/>
          </w:divBdr>
        </w:div>
        <w:div w:id="373426499">
          <w:marLeft w:val="0"/>
          <w:marRight w:val="0"/>
          <w:marTop w:val="0"/>
          <w:marBottom w:val="210"/>
          <w:divBdr>
            <w:top w:val="none" w:sz="0" w:space="0" w:color="auto"/>
            <w:left w:val="none" w:sz="0" w:space="0" w:color="auto"/>
            <w:bottom w:val="none" w:sz="0" w:space="0" w:color="auto"/>
            <w:right w:val="none" w:sz="0" w:space="0" w:color="auto"/>
          </w:divBdr>
        </w:div>
        <w:div w:id="1392315903">
          <w:marLeft w:val="0"/>
          <w:marRight w:val="0"/>
          <w:marTop w:val="0"/>
          <w:marBottom w:val="210"/>
          <w:divBdr>
            <w:top w:val="none" w:sz="0" w:space="0" w:color="auto"/>
            <w:left w:val="none" w:sz="0" w:space="0" w:color="auto"/>
            <w:bottom w:val="none" w:sz="0" w:space="0" w:color="auto"/>
            <w:right w:val="none" w:sz="0" w:space="0" w:color="auto"/>
          </w:divBdr>
        </w:div>
        <w:div w:id="116417786">
          <w:marLeft w:val="0"/>
          <w:marRight w:val="0"/>
          <w:marTop w:val="0"/>
          <w:marBottom w:val="210"/>
          <w:divBdr>
            <w:top w:val="none" w:sz="0" w:space="0" w:color="auto"/>
            <w:left w:val="none" w:sz="0" w:space="0" w:color="auto"/>
            <w:bottom w:val="none" w:sz="0" w:space="0" w:color="auto"/>
            <w:right w:val="none" w:sz="0" w:space="0" w:color="auto"/>
          </w:divBdr>
        </w:div>
      </w:divsChild>
    </w:div>
    <w:div w:id="344064775">
      <w:bodyDiv w:val="1"/>
      <w:marLeft w:val="0"/>
      <w:marRight w:val="0"/>
      <w:marTop w:val="0"/>
      <w:marBottom w:val="0"/>
      <w:divBdr>
        <w:top w:val="none" w:sz="0" w:space="0" w:color="auto"/>
        <w:left w:val="none" w:sz="0" w:space="0" w:color="auto"/>
        <w:bottom w:val="none" w:sz="0" w:space="0" w:color="auto"/>
        <w:right w:val="none" w:sz="0" w:space="0" w:color="auto"/>
      </w:divBdr>
    </w:div>
    <w:div w:id="574123378">
      <w:bodyDiv w:val="1"/>
      <w:marLeft w:val="0"/>
      <w:marRight w:val="0"/>
      <w:marTop w:val="0"/>
      <w:marBottom w:val="0"/>
      <w:divBdr>
        <w:top w:val="none" w:sz="0" w:space="0" w:color="auto"/>
        <w:left w:val="none" w:sz="0" w:space="0" w:color="auto"/>
        <w:bottom w:val="none" w:sz="0" w:space="0" w:color="auto"/>
        <w:right w:val="none" w:sz="0" w:space="0" w:color="auto"/>
      </w:divBdr>
      <w:divsChild>
        <w:div w:id="612369222">
          <w:marLeft w:val="0"/>
          <w:marRight w:val="0"/>
          <w:marTop w:val="0"/>
          <w:marBottom w:val="210"/>
          <w:divBdr>
            <w:top w:val="none" w:sz="0" w:space="0" w:color="auto"/>
            <w:left w:val="none" w:sz="0" w:space="0" w:color="auto"/>
            <w:bottom w:val="none" w:sz="0" w:space="0" w:color="auto"/>
            <w:right w:val="none" w:sz="0" w:space="0" w:color="auto"/>
          </w:divBdr>
        </w:div>
      </w:divsChild>
    </w:div>
    <w:div w:id="622154367">
      <w:bodyDiv w:val="1"/>
      <w:marLeft w:val="0"/>
      <w:marRight w:val="0"/>
      <w:marTop w:val="0"/>
      <w:marBottom w:val="0"/>
      <w:divBdr>
        <w:top w:val="none" w:sz="0" w:space="0" w:color="auto"/>
        <w:left w:val="none" w:sz="0" w:space="0" w:color="auto"/>
        <w:bottom w:val="none" w:sz="0" w:space="0" w:color="auto"/>
        <w:right w:val="none" w:sz="0" w:space="0" w:color="auto"/>
      </w:divBdr>
      <w:divsChild>
        <w:div w:id="274145123">
          <w:marLeft w:val="0"/>
          <w:marRight w:val="0"/>
          <w:marTop w:val="0"/>
          <w:marBottom w:val="0"/>
          <w:divBdr>
            <w:top w:val="none" w:sz="0" w:space="0" w:color="auto"/>
            <w:left w:val="none" w:sz="0" w:space="0" w:color="auto"/>
            <w:bottom w:val="none" w:sz="0" w:space="0" w:color="auto"/>
            <w:right w:val="none" w:sz="0" w:space="0" w:color="auto"/>
          </w:divBdr>
          <w:divsChild>
            <w:div w:id="1375345980">
              <w:marLeft w:val="0"/>
              <w:marRight w:val="0"/>
              <w:marTop w:val="0"/>
              <w:marBottom w:val="210"/>
              <w:divBdr>
                <w:top w:val="none" w:sz="0" w:space="0" w:color="auto"/>
                <w:left w:val="none" w:sz="0" w:space="0" w:color="auto"/>
                <w:bottom w:val="none" w:sz="0" w:space="0" w:color="auto"/>
                <w:right w:val="none" w:sz="0" w:space="0" w:color="auto"/>
              </w:divBdr>
            </w:div>
          </w:divsChild>
        </w:div>
        <w:div w:id="1152525082">
          <w:marLeft w:val="0"/>
          <w:marRight w:val="-1500"/>
          <w:marTop w:val="0"/>
          <w:marBottom w:val="0"/>
          <w:divBdr>
            <w:top w:val="none" w:sz="0" w:space="0" w:color="auto"/>
            <w:left w:val="none" w:sz="0" w:space="0" w:color="auto"/>
            <w:bottom w:val="none" w:sz="0" w:space="0" w:color="auto"/>
            <w:right w:val="none" w:sz="0" w:space="0" w:color="auto"/>
          </w:divBdr>
          <w:divsChild>
            <w:div w:id="616110262">
              <w:marLeft w:val="0"/>
              <w:marRight w:val="0"/>
              <w:marTop w:val="0"/>
              <w:marBottom w:val="0"/>
              <w:divBdr>
                <w:top w:val="none" w:sz="0" w:space="0" w:color="auto"/>
                <w:left w:val="none" w:sz="0" w:space="0" w:color="auto"/>
                <w:bottom w:val="none" w:sz="0" w:space="0" w:color="auto"/>
                <w:right w:val="none" w:sz="0" w:space="0" w:color="auto"/>
              </w:divBdr>
            </w:div>
            <w:div w:id="71244326">
              <w:marLeft w:val="0"/>
              <w:marRight w:val="0"/>
              <w:marTop w:val="0"/>
              <w:marBottom w:val="0"/>
              <w:divBdr>
                <w:top w:val="none" w:sz="0" w:space="0" w:color="auto"/>
                <w:left w:val="none" w:sz="0" w:space="0" w:color="auto"/>
                <w:bottom w:val="none" w:sz="0" w:space="0" w:color="auto"/>
                <w:right w:val="none" w:sz="0" w:space="0" w:color="auto"/>
              </w:divBdr>
            </w:div>
            <w:div w:id="645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1370">
      <w:bodyDiv w:val="1"/>
      <w:marLeft w:val="0"/>
      <w:marRight w:val="0"/>
      <w:marTop w:val="0"/>
      <w:marBottom w:val="0"/>
      <w:divBdr>
        <w:top w:val="none" w:sz="0" w:space="0" w:color="auto"/>
        <w:left w:val="none" w:sz="0" w:space="0" w:color="auto"/>
        <w:bottom w:val="none" w:sz="0" w:space="0" w:color="auto"/>
        <w:right w:val="none" w:sz="0" w:space="0" w:color="auto"/>
      </w:divBdr>
    </w:div>
    <w:div w:id="1093937361">
      <w:bodyDiv w:val="1"/>
      <w:marLeft w:val="0"/>
      <w:marRight w:val="0"/>
      <w:marTop w:val="0"/>
      <w:marBottom w:val="0"/>
      <w:divBdr>
        <w:top w:val="none" w:sz="0" w:space="0" w:color="auto"/>
        <w:left w:val="none" w:sz="0" w:space="0" w:color="auto"/>
        <w:bottom w:val="none" w:sz="0" w:space="0" w:color="auto"/>
        <w:right w:val="none" w:sz="0" w:space="0" w:color="auto"/>
      </w:divBdr>
    </w:div>
    <w:div w:id="1542472656">
      <w:bodyDiv w:val="1"/>
      <w:marLeft w:val="0"/>
      <w:marRight w:val="0"/>
      <w:marTop w:val="0"/>
      <w:marBottom w:val="0"/>
      <w:divBdr>
        <w:top w:val="none" w:sz="0" w:space="0" w:color="auto"/>
        <w:left w:val="none" w:sz="0" w:space="0" w:color="auto"/>
        <w:bottom w:val="none" w:sz="0" w:space="0" w:color="auto"/>
        <w:right w:val="none" w:sz="0" w:space="0" w:color="auto"/>
      </w:divBdr>
      <w:divsChild>
        <w:div w:id="4285700">
          <w:marLeft w:val="0"/>
          <w:marRight w:val="0"/>
          <w:marTop w:val="0"/>
          <w:marBottom w:val="210"/>
          <w:divBdr>
            <w:top w:val="none" w:sz="0" w:space="0" w:color="auto"/>
            <w:left w:val="none" w:sz="0" w:space="0" w:color="auto"/>
            <w:bottom w:val="none" w:sz="0" w:space="0" w:color="auto"/>
            <w:right w:val="none" w:sz="0" w:space="0" w:color="auto"/>
          </w:divBdr>
        </w:div>
        <w:div w:id="1958372568">
          <w:marLeft w:val="0"/>
          <w:marRight w:val="0"/>
          <w:marTop w:val="0"/>
          <w:marBottom w:val="210"/>
          <w:divBdr>
            <w:top w:val="none" w:sz="0" w:space="0" w:color="auto"/>
            <w:left w:val="none" w:sz="0" w:space="0" w:color="auto"/>
            <w:bottom w:val="none" w:sz="0" w:space="0" w:color="auto"/>
            <w:right w:val="none" w:sz="0" w:space="0" w:color="auto"/>
          </w:divBdr>
        </w:div>
        <w:div w:id="1577857024">
          <w:marLeft w:val="0"/>
          <w:marRight w:val="0"/>
          <w:marTop w:val="0"/>
          <w:marBottom w:val="210"/>
          <w:divBdr>
            <w:top w:val="none" w:sz="0" w:space="0" w:color="auto"/>
            <w:left w:val="none" w:sz="0" w:space="0" w:color="auto"/>
            <w:bottom w:val="none" w:sz="0" w:space="0" w:color="auto"/>
            <w:right w:val="none" w:sz="0" w:space="0" w:color="auto"/>
          </w:divBdr>
        </w:div>
        <w:div w:id="262887435">
          <w:marLeft w:val="0"/>
          <w:marRight w:val="0"/>
          <w:marTop w:val="0"/>
          <w:marBottom w:val="210"/>
          <w:divBdr>
            <w:top w:val="none" w:sz="0" w:space="0" w:color="auto"/>
            <w:left w:val="none" w:sz="0" w:space="0" w:color="auto"/>
            <w:bottom w:val="none" w:sz="0" w:space="0" w:color="auto"/>
            <w:right w:val="none" w:sz="0" w:space="0" w:color="auto"/>
          </w:divBdr>
        </w:div>
        <w:div w:id="1023089640">
          <w:marLeft w:val="0"/>
          <w:marRight w:val="0"/>
          <w:marTop w:val="0"/>
          <w:marBottom w:val="210"/>
          <w:divBdr>
            <w:top w:val="none" w:sz="0" w:space="0" w:color="auto"/>
            <w:left w:val="none" w:sz="0" w:space="0" w:color="auto"/>
            <w:bottom w:val="none" w:sz="0" w:space="0" w:color="auto"/>
            <w:right w:val="none" w:sz="0" w:space="0" w:color="auto"/>
          </w:divBdr>
        </w:div>
        <w:div w:id="597518824">
          <w:marLeft w:val="0"/>
          <w:marRight w:val="0"/>
          <w:marTop w:val="0"/>
          <w:marBottom w:val="210"/>
          <w:divBdr>
            <w:top w:val="none" w:sz="0" w:space="0" w:color="auto"/>
            <w:left w:val="none" w:sz="0" w:space="0" w:color="auto"/>
            <w:bottom w:val="none" w:sz="0" w:space="0" w:color="auto"/>
            <w:right w:val="none" w:sz="0" w:space="0" w:color="auto"/>
          </w:divBdr>
        </w:div>
        <w:div w:id="64492871">
          <w:marLeft w:val="0"/>
          <w:marRight w:val="0"/>
          <w:marTop w:val="0"/>
          <w:marBottom w:val="210"/>
          <w:divBdr>
            <w:top w:val="none" w:sz="0" w:space="0" w:color="auto"/>
            <w:left w:val="none" w:sz="0" w:space="0" w:color="auto"/>
            <w:bottom w:val="none" w:sz="0" w:space="0" w:color="auto"/>
            <w:right w:val="none" w:sz="0" w:space="0" w:color="auto"/>
          </w:divBdr>
        </w:div>
      </w:divsChild>
    </w:div>
    <w:div w:id="199918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tecmint.com/wp-content/uploads/2015/01/Create-Ansible-Inventory-File1.png"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tecmint.com/wp-content/uploads/2015/01/Check-Memory-on-all-Hosts1.png" TargetMode="External"/><Relationship Id="rId7" Type="http://schemas.openxmlformats.org/officeDocument/2006/relationships/hyperlink" Target="https://www.tecmint.com/wp-content/uploads/2015/01/Add-Ansible-PPA3.png" TargetMode="External"/><Relationship Id="rId12" Type="http://schemas.openxmlformats.org/officeDocument/2006/relationships/hyperlink" Target="https://www.tecmint.com/wp-content/uploads/2015/01/Verify-Ansible-Version1.png" TargetMode="External"/><Relationship Id="rId17" Type="http://schemas.openxmlformats.org/officeDocument/2006/relationships/image" Target="media/image6.png"/><Relationship Id="rId25" Type="http://schemas.openxmlformats.org/officeDocument/2006/relationships/hyperlink" Target="https://www.tecmint.com/wp-content/uploads/2015/01/Check-hostname-on-all-Hosts1.png" TargetMode="External"/><Relationship Id="rId2" Type="http://schemas.openxmlformats.org/officeDocument/2006/relationships/styles" Target="styles.xml"/><Relationship Id="rId16" Type="http://schemas.openxmlformats.org/officeDocument/2006/relationships/hyperlink" Target="https://www.tecmint.com/wp-content/uploads/2015/01/Copy-SSH-Key1.png"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mint.com/how-to-enable-epel-repository-for-rhel-centos-6-5/" TargetMode="External"/><Relationship Id="rId24" Type="http://schemas.openxmlformats.org/officeDocument/2006/relationships/image" Target="media/image9.png"/><Relationship Id="rId5" Type="http://schemas.openxmlformats.org/officeDocument/2006/relationships/hyperlink" Target="https://www.tecmint.com/wp-content/uploads/2015/01/Verify-System-Details.png" TargetMode="External"/><Relationship Id="rId15" Type="http://schemas.openxmlformats.org/officeDocument/2006/relationships/image" Target="media/image5.png"/><Relationship Id="rId23" Type="http://schemas.openxmlformats.org/officeDocument/2006/relationships/hyperlink" Target="https://www.tecmint.com/wp-content/uploads/2015/01/Check-uptime-on-all-Hosts1.png"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tecmint.com/wp-content/uploads/2015/01/Check-Disk-Space-on-all-Hosts1.png" TargetMode="External"/><Relationship Id="rId4" Type="http://schemas.openxmlformats.org/officeDocument/2006/relationships/webSettings" Target="webSettings.xml"/><Relationship Id="rId9" Type="http://schemas.openxmlformats.org/officeDocument/2006/relationships/hyperlink" Target="https://www.tecmint.com/wp-content/uploads/2015/01/Install-Ansible-in-Ubuntu1.png" TargetMode="External"/><Relationship Id="rId14" Type="http://schemas.openxmlformats.org/officeDocument/2006/relationships/hyperlink" Target="https://www.tecmint.com/wp-content/uploads/2015/01/Create-SSH-Key1.png" TargetMode="External"/><Relationship Id="rId22" Type="http://schemas.openxmlformats.org/officeDocument/2006/relationships/image" Target="media/image8.png"/><Relationship Id="rId27" Type="http://schemas.openxmlformats.org/officeDocument/2006/relationships/hyperlink" Target="https://www.tecmint.com/wp-content/uploads/2015/01/Redirect-Output-to-File1.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2017-10-15T11:07:00Z</dcterms:created>
  <dcterms:modified xsi:type="dcterms:W3CDTF">2017-11-17T15:32:00Z</dcterms:modified>
</cp:coreProperties>
</file>